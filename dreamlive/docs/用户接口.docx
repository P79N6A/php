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0A" w:rsidRDefault="00E2020A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1220858181"/>
      </w:sdtPr>
      <w:sdtEndPr/>
      <w:sdtContent>
        <w:p w:rsidR="00E2020A" w:rsidRDefault="006D0902">
          <w:pPr>
            <w:pStyle w:val="TOC1"/>
          </w:pPr>
          <w:r>
            <w:rPr>
              <w:lang w:val="zh-CN"/>
            </w:rPr>
            <w:t>目录</w:t>
          </w:r>
        </w:p>
        <w:p w:rsidR="00F44E82" w:rsidRDefault="006D090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51778" w:history="1">
            <w:r w:rsidR="00F44E82" w:rsidRPr="004875A8">
              <w:rPr>
                <w:rStyle w:val="aa"/>
                <w:rFonts w:ascii="Helvetica" w:hAnsi="Helvetica" w:cs="Helvetica" w:hint="eastAsia"/>
                <w:noProof/>
              </w:rPr>
              <w:t>一、接口</w:t>
            </w:r>
            <w:r w:rsidR="00F44E82">
              <w:rPr>
                <w:noProof/>
                <w:webHidden/>
              </w:rPr>
              <w:tab/>
            </w:r>
            <w:r w:rsidR="00F44E82">
              <w:rPr>
                <w:noProof/>
                <w:webHidden/>
              </w:rPr>
              <w:fldChar w:fldCharType="begin"/>
            </w:r>
            <w:r w:rsidR="00F44E82">
              <w:rPr>
                <w:noProof/>
                <w:webHidden/>
              </w:rPr>
              <w:instrText xml:space="preserve"> PAGEREF _Toc477251778 \h </w:instrText>
            </w:r>
            <w:r w:rsidR="00F44E82">
              <w:rPr>
                <w:noProof/>
                <w:webHidden/>
              </w:rPr>
            </w:r>
            <w:r w:rsidR="00F44E82">
              <w:rPr>
                <w:noProof/>
                <w:webHidden/>
              </w:rPr>
              <w:fldChar w:fldCharType="separate"/>
            </w:r>
            <w:r w:rsidR="00F44E82">
              <w:rPr>
                <w:noProof/>
                <w:webHidden/>
              </w:rPr>
              <w:t>3</w:t>
            </w:r>
            <w:r w:rsidR="00F44E82"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79" w:history="1">
            <w:r w:rsidRPr="004875A8">
              <w:rPr>
                <w:rStyle w:val="aa"/>
                <w:rFonts w:ascii="Helvetica" w:hAnsi="Helvetica" w:cs="Helvetic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激活用户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0" w:history="1">
            <w:r w:rsidRPr="004875A8">
              <w:rPr>
                <w:rStyle w:val="aa"/>
                <w:rFonts w:ascii="Helvetica" w:hAnsi="Helvetica" w:cs="Helvetic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1" w:history="1">
            <w:r w:rsidRPr="004875A8">
              <w:rPr>
                <w:rStyle w:val="aa"/>
                <w:rFonts w:ascii="Helvetica" w:hAnsi="Helvetica" w:cs="Helvetic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快速登录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2" w:history="1">
            <w:r w:rsidRPr="004875A8">
              <w:rPr>
                <w:rStyle w:val="aa"/>
                <w:rFonts w:ascii="Helvetica" w:hAnsi="Helvetica" w:cs="Helvetic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3" w:history="1">
            <w:r w:rsidRPr="004875A8">
              <w:rPr>
                <w:rStyle w:val="aa"/>
                <w:rFonts w:ascii="Helvetica" w:hAnsi="Helvetica" w:cs="Helvetic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4" w:history="1">
            <w:r w:rsidRPr="004875A8">
              <w:rPr>
                <w:rStyle w:val="aa"/>
                <w:rFonts w:ascii="Helvetica" w:hAnsi="Helvetica" w:cs="Helvetic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我关注的人的列表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5" w:history="1">
            <w:r w:rsidRPr="004875A8">
              <w:rPr>
                <w:rStyle w:val="aa"/>
                <w:rFonts w:ascii="Helvetica" w:hAnsi="Helvetica" w:cs="Helvetic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我的粉丝列表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6" w:history="1">
            <w:r w:rsidRPr="004875A8">
              <w:rPr>
                <w:rStyle w:val="aa"/>
                <w:rFonts w:ascii="Helvetica" w:hAnsi="Helvetica" w:cs="Helvetic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7" w:history="1">
            <w:r w:rsidRPr="004875A8">
              <w:rPr>
                <w:rStyle w:val="aa"/>
                <w:rFonts w:ascii="Helvetica" w:hAnsi="Helvetica" w:cs="Helvetic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批量关注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8" w:history="1">
            <w:r w:rsidRPr="004875A8">
              <w:rPr>
                <w:rStyle w:val="aa"/>
                <w:rFonts w:ascii="Helvetica" w:hAnsi="Helvetica" w:cs="Helvetic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取消关注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89" w:history="1">
            <w:r w:rsidRPr="004875A8">
              <w:rPr>
                <w:rStyle w:val="aa"/>
                <w:rFonts w:ascii="Helvetica" w:hAnsi="Helvetica" w:cs="Helvetic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是否关注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0" w:history="1">
            <w:r w:rsidRPr="004875A8">
              <w:rPr>
                <w:rStyle w:val="aa"/>
                <w:rFonts w:ascii="Helvetica" w:hAnsi="Helvetica" w:cs="Helvetica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是否好友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1" w:history="1">
            <w:r w:rsidRPr="004875A8">
              <w:rPr>
                <w:rStyle w:val="aa"/>
                <w:rFonts w:ascii="Helvetica" w:hAnsi="Helvetica" w:cs="Helvetica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2" w:history="1">
            <w:r w:rsidRPr="004875A8">
              <w:rPr>
                <w:rStyle w:val="aa"/>
                <w:rFonts w:ascii="Helvetica" w:hAnsi="Helvetica" w:cs="Helvetica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拉黑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3" w:history="1">
            <w:r w:rsidRPr="004875A8">
              <w:rPr>
                <w:rStyle w:val="aa"/>
                <w:rFonts w:ascii="Helvetica" w:hAnsi="Helvetica" w:cs="Helvetica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取消拉黑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4" w:history="1">
            <w:r w:rsidRPr="004875A8">
              <w:rPr>
                <w:rStyle w:val="aa"/>
                <w:rFonts w:ascii="Helvetica" w:hAnsi="Helvetica" w:cs="Helvetica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是否被拉黑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5" w:history="1">
            <w:r w:rsidRPr="004875A8">
              <w:rPr>
                <w:rStyle w:val="aa"/>
                <w:rFonts w:ascii="Helvetica" w:hAnsi="Helvetica" w:cs="Helvetica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获取被我拉黑的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uids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6" w:history="1">
            <w:r w:rsidRPr="004875A8">
              <w:rPr>
                <w:rStyle w:val="aa"/>
                <w:rFonts w:ascii="Helvetica" w:hAnsi="Helvetica" w:cs="Helvetica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获取被我拉黑的用户列表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7" w:history="1">
            <w:r w:rsidRPr="004875A8">
              <w:rPr>
                <w:rStyle w:val="aa"/>
                <w:rFonts w:ascii="Helvetica" w:hAnsi="Helvetica" w:cs="Helvetica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用户禁言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8" w:history="1">
            <w:r w:rsidRPr="004875A8">
              <w:rPr>
                <w:rStyle w:val="aa"/>
                <w:rFonts w:ascii="Helvetica" w:hAnsi="Helvetica" w:cs="Helvetica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取消禁言用户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799" w:history="1">
            <w:r w:rsidRPr="004875A8">
              <w:rPr>
                <w:rStyle w:val="aa"/>
                <w:rFonts w:ascii="Helvetica" w:hAnsi="Helvetica" w:cs="Helvetica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是否被禁言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(</w:t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单个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0" w:history="1">
            <w:r w:rsidRPr="004875A8">
              <w:rPr>
                <w:rStyle w:val="aa"/>
                <w:rFonts w:ascii="Helvetica" w:hAnsi="Helvetica" w:cs="Helvetica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是否被禁言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(</w:t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多个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1" w:history="1">
            <w:r w:rsidRPr="004875A8">
              <w:rPr>
                <w:rStyle w:val="aa"/>
                <w:rFonts w:ascii="Helvetica" w:hAnsi="Helvetica" w:cs="Helvetica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用户关注的人的列表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2" w:history="1">
            <w:r w:rsidRPr="004875A8">
              <w:rPr>
                <w:rStyle w:val="aa"/>
                <w:rFonts w:ascii="Helvetica" w:hAnsi="Helvetica" w:cs="Helvetica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用户的粉丝列表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3" w:history="1">
            <w:r w:rsidRPr="004875A8">
              <w:rPr>
                <w:rStyle w:val="aa"/>
                <w:rFonts w:ascii="Helvetica" w:hAnsi="Helvetica" w:cs="Helvetica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举报用户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4" w:history="1">
            <w:r w:rsidRPr="004875A8">
              <w:rPr>
                <w:rStyle w:val="aa"/>
                <w:rFonts w:ascii="Helvetica" w:hAnsi="Helvetica" w:cs="Helvetica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5" w:history="1">
            <w:r w:rsidRPr="004875A8">
              <w:rPr>
                <w:rStyle w:val="aa"/>
                <w:rFonts w:ascii="Helvetica" w:hAnsi="Helvetica" w:cs="Helvetica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获取已绑定的账号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6" w:history="1">
            <w:r w:rsidRPr="004875A8">
              <w:rPr>
                <w:rStyle w:val="aa"/>
                <w:rFonts w:ascii="Helvetica" w:hAnsi="Helvetica" w:cs="Helvetica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7" w:history="1">
            <w:r w:rsidRPr="004875A8">
              <w:rPr>
                <w:rStyle w:val="aa"/>
                <w:rFonts w:ascii="Helvetica" w:hAnsi="Helvetica" w:cs="Helvetica"/>
                <w:noProof/>
              </w:rPr>
              <w:t>29.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更换绑定手机号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8" w:history="1">
            <w:r w:rsidRPr="004875A8">
              <w:rPr>
                <w:rStyle w:val="aa"/>
                <w:rFonts w:ascii="Helvetica" w:hAnsi="Helvetica" w:cs="Helvetica"/>
                <w:noProof/>
              </w:rPr>
              <w:t>30.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09" w:history="1">
            <w:r w:rsidRPr="004875A8">
              <w:rPr>
                <w:rStyle w:val="aa"/>
                <w:rFonts w:ascii="Helvetica" w:hAnsi="Helvetica" w:cs="Helvetica"/>
                <w:noProof/>
              </w:rPr>
              <w:t>31.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手机、梦想号、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email</w:t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0" w:history="1">
            <w:r w:rsidRPr="004875A8">
              <w:rPr>
                <w:rStyle w:val="aa"/>
                <w:rFonts w:ascii="Helvetica" w:hAnsi="Helvetica" w:cs="Helvetica"/>
                <w:noProof/>
              </w:rPr>
              <w:t>32.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1" w:history="1">
            <w:r w:rsidRPr="004875A8">
              <w:rPr>
                <w:rStyle w:val="aa"/>
                <w:rFonts w:ascii="Helvetica" w:hAnsi="Helvetica" w:cs="Helvetica"/>
                <w:noProof/>
              </w:rPr>
              <w:t>33.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设置密码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2" w:history="1">
            <w:r w:rsidRPr="004875A8">
              <w:rPr>
                <w:rStyle w:val="aa"/>
                <w:rFonts w:ascii="Helvetica" w:hAnsi="Helvetica" w:cs="Helvetica"/>
                <w:noProof/>
              </w:rPr>
              <w:t>34.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获取个人认证信息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3" w:history="1">
            <w:r w:rsidRPr="004875A8">
              <w:rPr>
                <w:rStyle w:val="aa"/>
                <w:rFonts w:ascii="Helvetica" w:hAnsi="Helvetica" w:cs="Helvetica"/>
                <w:noProof/>
              </w:rPr>
              <w:t>35.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修改个人认证信息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4" w:history="1">
            <w:r w:rsidRPr="004875A8">
              <w:rPr>
                <w:rStyle w:val="aa"/>
                <w:rFonts w:ascii="Helvetica" w:hAnsi="Helvetica" w:cs="Helvetica"/>
                <w:noProof/>
              </w:rPr>
              <w:t>36.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检查用户名是否可用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5" w:history="1">
            <w:r w:rsidRPr="004875A8">
              <w:rPr>
                <w:rStyle w:val="aa"/>
                <w:rFonts w:ascii="Helvetica" w:hAnsi="Helvetica" w:cs="Helvetica"/>
                <w:noProof/>
              </w:rPr>
              <w:t>37.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执行任务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6" w:history="1">
            <w:r w:rsidRPr="004875A8">
              <w:rPr>
                <w:rStyle w:val="aa"/>
                <w:rFonts w:ascii="Helvetica" w:hAnsi="Helvetica" w:cs="Helvetica"/>
                <w:noProof/>
              </w:rPr>
              <w:t>38.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同步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app</w:t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各种配置信息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7" w:history="1">
            <w:r w:rsidRPr="004875A8">
              <w:rPr>
                <w:rStyle w:val="aa"/>
                <w:rFonts w:ascii="Helvetica" w:hAnsi="Helvetica" w:cs="Helvetica"/>
                <w:noProof/>
              </w:rPr>
              <w:t>39.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8" w:history="1">
            <w:r w:rsidRPr="004875A8">
              <w:rPr>
                <w:rStyle w:val="aa"/>
                <w:rFonts w:ascii="Helvetica" w:hAnsi="Helvetica" w:cs="Helvetica"/>
                <w:noProof/>
              </w:rPr>
              <w:t>40.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19" w:history="1">
            <w:r w:rsidRPr="004875A8">
              <w:rPr>
                <w:rStyle w:val="aa"/>
                <w:rFonts w:ascii="Helvetica" w:hAnsi="Helvetica" w:cs="Helvetica"/>
                <w:noProof/>
              </w:rPr>
              <w:t>41.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取登录用户信息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0" w:history="1">
            <w:r w:rsidRPr="004875A8">
              <w:rPr>
                <w:rStyle w:val="aa"/>
                <w:rFonts w:ascii="Helvetica" w:hAnsi="Helvetica" w:cs="Helvetica"/>
                <w:noProof/>
              </w:rPr>
              <w:t>42.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关注用户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 xml:space="preserve"> </w:t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信息配置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1" w:history="1">
            <w:r w:rsidRPr="004875A8">
              <w:rPr>
                <w:rStyle w:val="aa"/>
                <w:rFonts w:ascii="Helvetica" w:hAnsi="Helvetica" w:cs="Helvetica"/>
                <w:noProof/>
              </w:rPr>
              <w:t>43.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获取邮箱验证码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2" w:history="1">
            <w:r w:rsidRPr="004875A8">
              <w:rPr>
                <w:rStyle w:val="aa"/>
                <w:rFonts w:ascii="Helvetica" w:hAnsi="Helvetica" w:cs="Helvetica"/>
                <w:noProof/>
              </w:rPr>
              <w:t>44.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邮箱注册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3" w:history="1">
            <w:r w:rsidRPr="004875A8">
              <w:rPr>
                <w:rStyle w:val="aa"/>
                <w:rFonts w:ascii="Helvetica" w:hAnsi="Helvetica" w:cs="Helvetica"/>
                <w:noProof/>
              </w:rPr>
              <w:t>45.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提交任务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4" w:history="1">
            <w:r w:rsidRPr="004875A8">
              <w:rPr>
                <w:rStyle w:val="aa"/>
                <w:rFonts w:ascii="Helvetica" w:hAnsi="Helvetica" w:cs="Helvetica"/>
                <w:noProof/>
              </w:rPr>
              <w:t>46.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批量取用户信息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5" w:history="1">
            <w:r w:rsidRPr="004875A8">
              <w:rPr>
                <w:rStyle w:val="aa"/>
                <w:rFonts w:ascii="Helvetica" w:hAnsi="Helvetica" w:cs="Helvetica" w:hint="eastAsia"/>
                <w:noProof/>
              </w:rPr>
              <w:t>二、用户信息体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6" w:history="1">
            <w:r w:rsidRPr="004875A8">
              <w:rPr>
                <w:rStyle w:val="aa"/>
                <w:rFonts w:ascii="Helvetica" w:hAnsi="Helvetica" w:cs="Helvetica" w:hint="eastAsia"/>
                <w:noProof/>
              </w:rPr>
              <w:t>三、附加参数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7" w:history="1">
            <w:r w:rsidRPr="004875A8">
              <w:rPr>
                <w:rStyle w:val="aa"/>
                <w:rFonts w:ascii="Helvetica" w:hAnsi="Helvetica" w:cs="Helvetica" w:hint="eastAsia"/>
                <w:noProof/>
              </w:rPr>
              <w:t>四、</w:t>
            </w:r>
            <w:r w:rsidRPr="004875A8">
              <w:rPr>
                <w:rStyle w:val="aa"/>
                <w:rFonts w:ascii="Helvetica" w:hAnsi="Helvetica" w:cs="Helvetica"/>
                <w:noProof/>
              </w:rPr>
              <w:t>URL</w:t>
            </w:r>
            <w:r w:rsidRPr="004875A8">
              <w:rPr>
                <w:rStyle w:val="aa"/>
                <w:rFonts w:ascii="Helvetica" w:hAnsi="Helvetica" w:cs="Helvetica" w:hint="eastAsia"/>
                <w:noProof/>
              </w:rPr>
              <w:t>签名规则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8" w:history="1">
            <w:r w:rsidRPr="004875A8">
              <w:rPr>
                <w:rStyle w:val="aa"/>
                <w:rFonts w:ascii="Helvetica" w:hAnsi="Helvetica" w:cs="Helvetica" w:hint="eastAsia"/>
                <w:noProof/>
              </w:rPr>
              <w:t>五、错误码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E82" w:rsidRDefault="00F44E8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77251829" w:history="1">
            <w:r w:rsidRPr="004875A8">
              <w:rPr>
                <w:rStyle w:val="aa"/>
                <w:rFonts w:ascii="Helvetica" w:hAnsi="Helvetica" w:cs="Helvetica" w:hint="eastAsia"/>
                <w:noProof/>
              </w:rPr>
              <w:t>六、榜单标识对照表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20A" w:rsidRDefault="006D0902">
          <w:r>
            <w:rPr>
              <w:b/>
              <w:bCs/>
              <w:lang w:val="zh-CN"/>
            </w:rPr>
            <w:fldChar w:fldCharType="end"/>
          </w:r>
        </w:p>
      </w:sdtContent>
    </w:sdt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E2020A">
      <w:pPr>
        <w:jc w:val="center"/>
        <w:rPr>
          <w:b/>
          <w:sz w:val="30"/>
          <w:szCs w:val="30"/>
        </w:rPr>
      </w:pPr>
    </w:p>
    <w:p w:rsidR="00E2020A" w:rsidRDefault="006D090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softHyphen/>
      </w:r>
      <w:r>
        <w:rPr>
          <w:rFonts w:hint="eastAsia"/>
          <w:b/>
          <w:sz w:val="30"/>
          <w:szCs w:val="30"/>
        </w:rPr>
        <w:softHyphen/>
      </w:r>
      <w:r>
        <w:rPr>
          <w:b/>
          <w:sz w:val="30"/>
          <w:szCs w:val="30"/>
        </w:rPr>
        <w:softHyphen/>
      </w:r>
      <w:r>
        <w:rPr>
          <w:rFonts w:hint="eastAsia"/>
          <w:b/>
          <w:sz w:val="30"/>
          <w:szCs w:val="30"/>
        </w:rPr>
        <w:t>用户</w:t>
      </w:r>
      <w:r>
        <w:rPr>
          <w:b/>
          <w:sz w:val="30"/>
          <w:szCs w:val="30"/>
        </w:rPr>
        <w:t>接口</w:t>
      </w:r>
      <w:r>
        <w:rPr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161212</w:t>
      </w:r>
    </w:p>
    <w:p w:rsidR="00E2020A" w:rsidRDefault="006D0902">
      <w:pPr>
        <w:rPr>
          <w:sz w:val="32"/>
          <w:szCs w:val="32"/>
        </w:rPr>
      </w:pPr>
      <w:bookmarkStart w:id="0" w:name="OLE_LINK3"/>
      <w:bookmarkStart w:id="1" w:name="OLE_LINK21"/>
      <w:r>
        <w:rPr>
          <w:rFonts w:hint="eastAsia"/>
          <w:b/>
          <w:sz w:val="32"/>
          <w:szCs w:val="32"/>
        </w:rPr>
        <w:t>接口域名</w:t>
      </w:r>
      <w:r>
        <w:rPr>
          <w:rFonts w:hint="eastAsia"/>
          <w:sz w:val="32"/>
          <w:szCs w:val="32"/>
        </w:rPr>
        <w:t>:api.</w:t>
      </w:r>
      <w:r>
        <w:rPr>
          <w:sz w:val="32"/>
          <w:szCs w:val="32"/>
        </w:rPr>
        <w:t>dreamlive</w:t>
      </w:r>
      <w:r>
        <w:rPr>
          <w:rFonts w:hint="eastAsia"/>
          <w:sz w:val="32"/>
          <w:szCs w:val="32"/>
        </w:rPr>
        <w:t>.tv</w:t>
      </w:r>
    </w:p>
    <w:p w:rsidR="00E2020A" w:rsidRDefault="006D0902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2" w:name="_Toc405974793"/>
      <w:bookmarkStart w:id="3" w:name="_Toc477251778"/>
      <w:bookmarkEnd w:id="0"/>
      <w:bookmarkEnd w:id="1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一</w:t>
      </w:r>
      <w:r>
        <w:rPr>
          <w:rFonts w:ascii="Helvetica" w:hAnsi="Helvetica" w:cs="Helvetica"/>
          <w:color w:val="000000"/>
          <w:sz w:val="28"/>
          <w:szCs w:val="28"/>
        </w:rPr>
        <w:t>、</w:t>
      </w:r>
      <w:r>
        <w:rPr>
          <w:rFonts w:ascii="Helvetica" w:hAnsi="Helvetica" w:cs="Helvetica" w:hint="eastAsia"/>
          <w:color w:val="000000"/>
          <w:sz w:val="28"/>
          <w:szCs w:val="28"/>
        </w:rPr>
        <w:t>接口</w:t>
      </w:r>
      <w:bookmarkEnd w:id="2"/>
      <w:bookmarkEnd w:id="3"/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" w:name="_Toc477251779"/>
      <w:r>
        <w:rPr>
          <w:rFonts w:ascii="Helvetica" w:hAnsi="Helvetica" w:cs="Helvetica" w:hint="eastAsia"/>
          <w:color w:val="000000"/>
          <w:sz w:val="20"/>
          <w:szCs w:val="20"/>
        </w:rPr>
        <w:t>激活用户</w:t>
      </w:r>
      <w:bookmarkEnd w:id="4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bookmarkStart w:id="5" w:name="OLE_LINK41"/>
      <w:bookmarkStart w:id="6" w:name="OLE_LINK42"/>
      <w:r>
        <w:rPr>
          <w:rFonts w:ascii="Helvetica" w:hAnsi="Helvetica" w:cs="Helvetica" w:hint="eastAsia"/>
          <w:color w:val="000000"/>
          <w:sz w:val="20"/>
          <w:szCs w:val="20"/>
        </w:rPr>
        <w:t>/user/active</w:t>
      </w:r>
      <w:bookmarkEnd w:id="5"/>
      <w:bookmarkEnd w:id="6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"/>
        </w:numPr>
        <w:shd w:val="clear" w:color="auto" w:fill="FFFFFF"/>
        <w:ind w:left="448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rid: </w:t>
      </w:r>
      <w:r>
        <w:rPr>
          <w:rFonts w:ascii="Helvetica" w:hAnsi="Helvetica" w:cs="Helvetica" w:hint="eastAsia"/>
          <w:color w:val="000000"/>
          <w:sz w:val="20"/>
          <w:szCs w:val="20"/>
        </w:rPr>
        <w:t>关联</w:t>
      </w:r>
      <w:r>
        <w:rPr>
          <w:rFonts w:ascii="Helvetica" w:hAnsi="Helvetica" w:cs="Helvetica" w:hint="eastAsia"/>
          <w:color w:val="000000"/>
          <w:sz w:val="20"/>
          <w:szCs w:val="20"/>
        </w:rPr>
        <w:t>ID    //OAuth</w:t>
      </w:r>
      <w:r>
        <w:rPr>
          <w:rFonts w:ascii="Helvetica" w:hAnsi="Helvetica" w:cs="Helvetica" w:hint="eastAsia"/>
          <w:color w:val="000000"/>
          <w:sz w:val="20"/>
          <w:szCs w:val="20"/>
        </w:rPr>
        <w:t>登录时为第三方用户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E2020A" w:rsidRDefault="006D0902">
      <w:pPr>
        <w:pStyle w:val="11"/>
        <w:numPr>
          <w:ilvl w:val="0"/>
          <w:numId w:val="2"/>
        </w:numPr>
        <w:shd w:val="clear" w:color="auto" w:fill="FFFFFF"/>
        <w:ind w:left="448" w:firstLineChars="0" w:hanging="357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source: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来源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//</w:t>
      </w:r>
      <w:r>
        <w:rPr>
          <w:rFonts w:ascii="Helvetica" w:hAnsi="Helvetica" w:cs="Helvetica" w:hint="eastAsia"/>
          <w:color w:val="000000"/>
          <w:sz w:val="20"/>
          <w:szCs w:val="20"/>
        </w:rPr>
        <w:t>微博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sina</w:t>
      </w:r>
      <w:r>
        <w:rPr>
          <w:rFonts w:ascii="Helvetica" w:hAnsi="Helvetica" w:cs="Helvetica" w:hint="eastAsia"/>
          <w:color w:val="000000"/>
          <w:sz w:val="20"/>
          <w:szCs w:val="20"/>
        </w:rPr>
        <w:t>、微信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wx</w:t>
      </w:r>
      <w:r>
        <w:rPr>
          <w:rFonts w:ascii="Helvetica" w:hAnsi="Helvetica" w:cs="Helvetica" w:hint="eastAsia"/>
          <w:color w:val="000000"/>
          <w:sz w:val="20"/>
          <w:szCs w:val="20"/>
        </w:rPr>
        <w:t>、</w:t>
      </w:r>
      <w:r>
        <w:rPr>
          <w:rFonts w:ascii="Helvetica" w:hAnsi="Helvetica" w:cs="Helvetica" w:hint="eastAsia"/>
          <w:color w:val="000000"/>
          <w:sz w:val="20"/>
          <w:szCs w:val="20"/>
        </w:rPr>
        <w:t>QQ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qq</w:t>
      </w:r>
      <w:r>
        <w:rPr>
          <w:rFonts w:ascii="Helvetica" w:hAnsi="Helvetica" w:cs="Helvetica"/>
          <w:color w:val="000000"/>
          <w:sz w:val="20"/>
          <w:szCs w:val="20"/>
        </w:rPr>
        <w:t xml:space="preserve"> Facebook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 xml:space="preserve"> facebook  twitter: twitter</w:t>
      </w:r>
    </w:p>
    <w:p w:rsidR="00E2020A" w:rsidRDefault="006D090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access_token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bookmarkStart w:id="7" w:name="OLE_LINK18"/>
      <w:bookmarkStart w:id="8" w:name="OLE_LINK19"/>
      <w:r>
        <w:rPr>
          <w:rFonts w:ascii="Helvetica" w:hAnsi="Helvetica" w:cs="Helvetica" w:hint="eastAsia"/>
          <w:color w:val="000000"/>
          <w:sz w:val="20"/>
          <w:szCs w:val="20"/>
        </w:rPr>
        <w:t>身份验证码</w:t>
      </w:r>
      <w:bookmarkEnd w:id="7"/>
      <w:bookmarkEnd w:id="8"/>
      <w:r>
        <w:rPr>
          <w:rFonts w:ascii="Helvetica" w:hAnsi="Helvetica" w:cs="Helvetica" w:hint="eastAsia"/>
          <w:color w:val="000000"/>
          <w:sz w:val="20"/>
          <w:szCs w:val="20"/>
        </w:rPr>
        <w:t xml:space="preserve">  //OAuth</w:t>
      </w:r>
      <w:r>
        <w:rPr>
          <w:rFonts w:ascii="Helvetica" w:hAnsi="Helvetica" w:cs="Helvetica" w:hint="eastAsia"/>
          <w:color w:val="000000"/>
          <w:sz w:val="20"/>
          <w:szCs w:val="20"/>
        </w:rPr>
        <w:t>登录时使用</w:t>
      </w:r>
      <w:r>
        <w:rPr>
          <w:rFonts w:ascii="Helvetica" w:hAnsi="Helvetica" w:cs="Helvetica" w:hint="eastAsia"/>
          <w:color w:val="000000"/>
          <w:sz w:val="20"/>
          <w:szCs w:val="20"/>
        </w:rPr>
        <w:t>access_token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E2020A" w:rsidRDefault="006D0902">
      <w:pPr>
        <w:pStyle w:val="11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token_secret : twitter </w:t>
      </w:r>
      <w:r>
        <w:rPr>
          <w:rFonts w:ascii="Helvetica" w:hAnsi="Helvetica" w:cs="Helvetica" w:hint="eastAsia"/>
          <w:color w:val="000000"/>
          <w:sz w:val="20"/>
          <w:szCs w:val="20"/>
        </w:rPr>
        <w:t>用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bookmarkStart w:id="9" w:name="OLE_LINK23"/>
      <w:bookmarkStart w:id="10" w:name="OLE_LINK22"/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/>
          <w:color w:val="000000"/>
          <w:sz w:val="20"/>
          <w:szCs w:val="20"/>
        </w:rPr>
        <w:t>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610" w:hangingChars="200" w:hanging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bookmarkStart w:id="11" w:name="OLE_LINK15"/>
    <w:p w:rsidR="00E2020A" w:rsidRDefault="006D0902">
      <w:pPr>
        <w:shd w:val="clear" w:color="auto" w:fill="FFFFFF"/>
        <w:ind w:leftChars="300" w:left="63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fldChar w:fldCharType="begin"/>
      </w:r>
      <w:r>
        <w:rPr>
          <w:rFonts w:ascii="Helvetica" w:hAnsi="Helvetica" w:cs="Helvetica"/>
          <w:color w:val="000000"/>
          <w:sz w:val="20"/>
          <w:szCs w:val="20"/>
        </w:rPr>
        <w:instrText xml:space="preserve"> HYPERLINK  \l "</w:instrText>
      </w:r>
      <w:r>
        <w:rPr>
          <w:rFonts w:ascii="Helvetica" w:hAnsi="Helvetica" w:cs="Helvetica" w:hint="eastAsia"/>
          <w:color w:val="000000"/>
          <w:sz w:val="20"/>
          <w:szCs w:val="20"/>
        </w:rPr>
        <w:instrText>_</w:instrText>
      </w:r>
      <w:r>
        <w:rPr>
          <w:rFonts w:ascii="Helvetica" w:hAnsi="Helvetica" w:cs="Helvetica" w:hint="eastAsia"/>
          <w:color w:val="000000"/>
          <w:sz w:val="20"/>
          <w:szCs w:val="20"/>
        </w:rPr>
        <w:instrText>二、用户信息体</w:instrText>
      </w:r>
      <w:r>
        <w:rPr>
          <w:rFonts w:ascii="Helvetica" w:hAnsi="Helvetica" w:cs="Helvetica"/>
          <w:color w:val="000000"/>
          <w:sz w:val="20"/>
          <w:szCs w:val="20"/>
        </w:rPr>
        <w:instrText>" \o "</w:instrText>
      </w:r>
      <w:r>
        <w:rPr>
          <w:rFonts w:ascii="Helvetica" w:hAnsi="Helvetica" w:cs="Helvetica" w:hint="eastAsia"/>
          <w:color w:val="000000"/>
          <w:sz w:val="20"/>
          <w:szCs w:val="20"/>
        </w:rPr>
        <w:instrText>用户信息体</w:instrText>
      </w:r>
      <w:r>
        <w:rPr>
          <w:rFonts w:ascii="Helvetica" w:hAnsi="Helvetica" w:cs="Helvetica"/>
          <w:color w:val="000000"/>
          <w:sz w:val="20"/>
          <w:szCs w:val="20"/>
        </w:rPr>
        <w:instrText xml:space="preserve">" </w:instrText>
      </w:r>
      <w:r>
        <w:rPr>
          <w:rFonts w:ascii="Helvetica" w:hAnsi="Helvetica" w:cs="Helvetica"/>
          <w:color w:val="000000"/>
          <w:sz w:val="20"/>
          <w:szCs w:val="20"/>
        </w:rPr>
        <w:fldChar w:fldCharType="separate"/>
      </w:r>
      <w:r>
        <w:rPr>
          <w:rStyle w:val="aa"/>
          <w:rFonts w:ascii="Helvetica" w:hAnsi="Helvetica" w:cs="Helvetica" w:hint="eastAsia"/>
          <w:sz w:val="20"/>
          <w:szCs w:val="20"/>
        </w:rPr>
        <w:t>#</w:t>
      </w:r>
      <w:r>
        <w:rPr>
          <w:rStyle w:val="aa"/>
          <w:rFonts w:ascii="Helvetica" w:hAnsi="Helvetica" w:cs="Helvetica" w:hint="eastAsia"/>
          <w:sz w:val="20"/>
          <w:szCs w:val="20"/>
        </w:rPr>
        <w:t>用户信息体</w:t>
      </w:r>
      <w:r>
        <w:rPr>
          <w:rStyle w:val="aa"/>
          <w:rFonts w:ascii="Helvetica" w:hAnsi="Helvetica" w:cs="Helvetica" w:hint="eastAsia"/>
          <w:sz w:val="20"/>
          <w:szCs w:val="20"/>
        </w:rPr>
        <w:t>#</w:t>
      </w:r>
      <w:r>
        <w:rPr>
          <w:rFonts w:ascii="Helvetica" w:hAnsi="Helvetica" w:cs="Helvetica"/>
          <w:color w:val="000000"/>
          <w:sz w:val="20"/>
          <w:szCs w:val="20"/>
        </w:rPr>
        <w:fldChar w:fldCharType="end"/>
      </w:r>
      <w:bookmarkEnd w:id="11"/>
      <w:r>
        <w:rPr>
          <w:rFonts w:ascii="Helvetica" w:hAnsi="Helvetica" w:cs="Helvetica"/>
          <w:color w:val="000000"/>
          <w:sz w:val="20"/>
          <w:szCs w:val="20"/>
        </w:rPr>
        <w:br/>
        <w:t>token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sfsfsf243sfsff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//</w:t>
      </w:r>
      <w:r>
        <w:rPr>
          <w:rFonts w:ascii="Helvetica" w:hAnsi="Helvetica" w:cs="Helvetica" w:hint="eastAsia"/>
          <w:color w:val="000000"/>
          <w:sz w:val="20"/>
          <w:szCs w:val="20"/>
        </w:rPr>
        <w:t>直播系统自身用户</w:t>
      </w:r>
      <w:r>
        <w:rPr>
          <w:rFonts w:ascii="Helvetica" w:hAnsi="Helvetica" w:cs="Helvetica" w:hint="eastAsia"/>
          <w:color w:val="000000"/>
          <w:sz w:val="20"/>
          <w:szCs w:val="20"/>
        </w:rPr>
        <w:t>token,</w:t>
      </w:r>
      <w:r>
        <w:rPr>
          <w:rFonts w:ascii="Helvetica" w:hAnsi="Helvetica" w:cs="Helvetica" w:hint="eastAsia"/>
          <w:color w:val="000000"/>
          <w:sz w:val="20"/>
          <w:szCs w:val="20"/>
        </w:rPr>
        <w:t>下次请求时需要在</w:t>
      </w:r>
      <w:r>
        <w:rPr>
          <w:rFonts w:ascii="Helvetica" w:hAnsi="Helvetica" w:cs="Helvetica" w:hint="eastAsia"/>
          <w:color w:val="000000"/>
          <w:sz w:val="20"/>
          <w:szCs w:val="20"/>
        </w:rPr>
        <w:t>cookie</w:t>
      </w:r>
      <w:r>
        <w:rPr>
          <w:rFonts w:ascii="Helvetica" w:hAnsi="Helvetica" w:cs="Helvetica" w:hint="eastAsia"/>
          <w:color w:val="000000"/>
          <w:sz w:val="20"/>
          <w:szCs w:val="20"/>
        </w:rPr>
        <w:t>中传回</w:t>
      </w:r>
    </w:p>
    <w:p w:rsidR="00E2020A" w:rsidRDefault="006D0902">
      <w:pPr>
        <w:shd w:val="clear" w:color="auto" w:fill="FFFFFF"/>
        <w:ind w:leftChars="300" w:left="630"/>
        <w:rPr>
          <w:rFonts w:ascii="Helvetica" w:hAnsi="Helvetica" w:cs="Helvetica"/>
          <w:color w:val="000000"/>
          <w:sz w:val="20"/>
          <w:szCs w:val="20"/>
        </w:rPr>
      </w:pPr>
      <w:bookmarkStart w:id="12" w:name="OLE_LINK2"/>
      <w:bookmarkStart w:id="13" w:name="OLE_LINK1"/>
      <w:r>
        <w:rPr>
          <w:rFonts w:ascii="Helvetica" w:hAnsi="Helvetica" w:cs="Helvetica" w:hint="eastAsia"/>
          <w:color w:val="000000"/>
          <w:sz w:val="20"/>
          <w:szCs w:val="20"/>
        </w:rPr>
        <w:t>isnew:true,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是否新用户</w:t>
      </w:r>
    </w:p>
    <w:p w:rsidR="00E2020A" w:rsidRDefault="006D0902">
      <w:pPr>
        <w:shd w:val="clear" w:color="auto" w:fill="FFFFFF"/>
        <w:ind w:leftChars="300" w:left="63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newbie:true,            //24</w:t>
      </w:r>
      <w:r>
        <w:rPr>
          <w:rFonts w:ascii="Helvetica" w:hAnsi="Helvetica" w:cs="Helvetica" w:hint="eastAsia"/>
          <w:color w:val="000000"/>
          <w:sz w:val="20"/>
          <w:szCs w:val="20"/>
        </w:rPr>
        <w:t>小时内新用户</w:t>
      </w:r>
    </w:p>
    <w:p w:rsidR="00E2020A" w:rsidRDefault="006D0902">
      <w:pPr>
        <w:shd w:val="clear" w:color="auto" w:fill="FFFFFF"/>
        <w:ind w:leftChars="300" w:left="630"/>
        <w:rPr>
          <w:rFonts w:ascii="Helvetica" w:hAnsi="Helvetica" w:cs="Helvetica"/>
          <w:color w:val="C00000"/>
          <w:sz w:val="20"/>
          <w:szCs w:val="20"/>
          <w:shd w:val="pct10" w:color="auto" w:fill="FFFFFF"/>
        </w:rPr>
      </w:pPr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>bindmobile:true,         //</w:t>
      </w:r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>是否已绑定手机</w:t>
      </w:r>
    </w:p>
    <w:p w:rsidR="00E2020A" w:rsidRDefault="006D0902">
      <w:pPr>
        <w:shd w:val="clear" w:color="auto" w:fill="FFFFFF"/>
        <w:ind w:leftChars="300" w:left="630"/>
        <w:rPr>
          <w:rFonts w:ascii="Helvetica" w:hAnsi="Helvetica" w:cs="Helvetica"/>
          <w:color w:val="C00000"/>
          <w:sz w:val="20"/>
          <w:szCs w:val="20"/>
          <w:shd w:val="pct10" w:color="auto" w:fill="FFFFFF"/>
        </w:rPr>
      </w:pPr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 xml:space="preserve">haspass:true,    </w:t>
      </w:r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 xml:space="preserve">      //</w:t>
      </w:r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>是否已设置密码</w:t>
      </w:r>
    </w:p>
    <w:bookmarkEnd w:id="12"/>
    <w:bookmarkEnd w:id="13"/>
    <w:p w:rsidR="00E2020A" w:rsidRDefault="006D0902">
      <w:pPr>
        <w:shd w:val="clear" w:color="auto" w:fill="FFFFFF"/>
        <w:ind w:leftChars="200"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</w:t>
      </w:r>
      <w:r>
        <w:rPr>
          <w:rFonts w:ascii="Helvetica" w:hAnsi="Helvetica" w:cs="Helvetica" w:hint="eastAsia"/>
          <w:color w:val="000000"/>
          <w:sz w:val="20"/>
          <w:szCs w:val="20"/>
        </w:rPr>
        <w:t>……</w:t>
      </w:r>
    </w:p>
    <w:p w:rsidR="00E2020A" w:rsidRDefault="006D0902">
      <w:pPr>
        <w:shd w:val="clear" w:color="auto" w:fill="FFFFFF"/>
        <w:ind w:leftChars="200"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  <w:kern w:val="0"/>
        </w:rPr>
        <w:t>返回错误码：</w:t>
      </w:r>
      <w:r>
        <w:rPr>
          <w:kern w:val="0"/>
        </w:rPr>
        <w:t>1144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14" w:name="_Toc477251780"/>
      <w:bookmarkEnd w:id="9"/>
      <w:bookmarkEnd w:id="10"/>
      <w:r>
        <w:rPr>
          <w:rFonts w:ascii="Helvetica" w:hAnsi="Helvetica" w:cs="Helvetica" w:hint="eastAsia"/>
          <w:color w:val="000000"/>
          <w:sz w:val="20"/>
          <w:szCs w:val="20"/>
        </w:rPr>
        <w:t>获取手机验证码</w:t>
      </w:r>
      <w:bookmarkEnd w:id="14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/user/getCode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必需参数：</w:t>
      </w:r>
    </w:p>
    <w:p w:rsidR="00E2020A" w:rsidRDefault="006D090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mobile: 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</w:t>
      </w:r>
    </w:p>
    <w:p w:rsidR="00E2020A" w:rsidRDefault="006D0902">
      <w:pPr>
        <w:pStyle w:val="11"/>
        <w:shd w:val="clear" w:color="auto" w:fill="FFFFFF"/>
        <w:ind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E2020A" w:rsidRDefault="006D090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type: </w:t>
      </w:r>
      <w:bookmarkStart w:id="15" w:name="OLE_LINK53"/>
      <w:bookmarkStart w:id="16" w:name="OLE_LINK52"/>
      <w:r>
        <w:rPr>
          <w:rFonts w:ascii="Helvetica" w:hAnsi="Helvetica" w:cs="Helvetica" w:hint="eastAsia"/>
          <w:color w:val="000000"/>
          <w:sz w:val="20"/>
          <w:szCs w:val="20"/>
        </w:rPr>
        <w:t>login/reg/bind/forgot</w:t>
      </w:r>
      <w:bookmarkEnd w:id="15"/>
      <w:bookmarkEnd w:id="16"/>
      <w:r>
        <w:rPr>
          <w:rFonts w:ascii="Helvetica" w:hAnsi="Helvetica" w:cs="Helvetica"/>
          <w:color w:val="000000"/>
          <w:sz w:val="20"/>
          <w:szCs w:val="20"/>
        </w:rPr>
        <w:t>/verify/exchange/withdraw/contract</w:t>
      </w:r>
      <w:r>
        <w:rPr>
          <w:rFonts w:ascii="Helvetica" w:hAnsi="Helvetica" w:cs="Helvetica" w:hint="eastAsia"/>
          <w:color w:val="000000"/>
          <w:sz w:val="20"/>
          <w:szCs w:val="20"/>
        </w:rPr>
        <w:t>不传默认</w:t>
      </w:r>
      <w:r>
        <w:rPr>
          <w:rFonts w:ascii="Helvetica" w:hAnsi="Helvetica" w:cs="Helvetica" w:hint="eastAsia"/>
          <w:color w:val="000000"/>
          <w:sz w:val="20"/>
          <w:szCs w:val="20"/>
        </w:rPr>
        <w:t>login</w:t>
      </w:r>
    </w:p>
    <w:p w:rsidR="00E2020A" w:rsidRDefault="006D090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bookmarkStart w:id="17" w:name="OLE_LINK8"/>
      <w:r>
        <w:rPr>
          <w:rFonts w:ascii="Helvetica" w:hAnsi="Helvetica" w:cs="Helvetica" w:hint="eastAsia"/>
          <w:color w:val="000000"/>
          <w:sz w:val="20"/>
          <w:szCs w:val="20"/>
        </w:rPr>
        <w:t>voice</w:t>
      </w:r>
      <w:bookmarkEnd w:id="17"/>
      <w:r>
        <w:rPr>
          <w:rFonts w:ascii="Helvetica" w:hAnsi="Helvetica" w:cs="Helvetica" w:hint="eastAsia"/>
          <w:color w:val="000000"/>
          <w:sz w:val="20"/>
          <w:szCs w:val="20"/>
        </w:rPr>
        <w:t>: Y/N</w:t>
      </w:r>
      <w:r>
        <w:rPr>
          <w:rFonts w:ascii="Helvetica" w:hAnsi="Helvetica" w:cs="Helvetica" w:hint="eastAsia"/>
          <w:color w:val="000000"/>
          <w:sz w:val="20"/>
          <w:szCs w:val="20"/>
        </w:rPr>
        <w:t>，是否语音验证码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默认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</w:p>
    <w:p w:rsidR="00E2020A" w:rsidRDefault="006D090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capt</w:t>
      </w:r>
      <w:r>
        <w:rPr>
          <w:rFonts w:ascii="Helvetica" w:hAnsi="Helvetica" w:cs="Helvetica"/>
          <w:color w:val="000000"/>
          <w:sz w:val="20"/>
          <w:szCs w:val="20"/>
        </w:rPr>
        <w:t>cha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验证码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FF0000"/>
          <w:sz w:val="20"/>
          <w:szCs w:val="20"/>
          <w:shd w:val="pct10" w:color="auto" w:fill="FFFFFF"/>
        </w:rPr>
      </w:pP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errmsg:"",  </w:t>
      </w:r>
      <w:r>
        <w:rPr>
          <w:rFonts w:ascii="Helvetica" w:hAnsi="Helvetica" w:cs="Helvetica"/>
          <w:color w:val="000000"/>
          <w:sz w:val="20"/>
          <w:szCs w:val="20"/>
        </w:rPr>
        <w:t xml:space="preserve">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410" w:hangingChars="100" w:hanging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id: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sz w:val="20"/>
          <w:szCs w:val="20"/>
        </w:rPr>
        <w:t xml:space="preserve">        //</w:t>
      </w:r>
      <w:r>
        <w:rPr>
          <w:rFonts w:ascii="Helvetica" w:hAnsi="Helvetica" w:cs="Helvetica" w:hint="eastAsia"/>
          <w:sz w:val="20"/>
          <w:szCs w:val="20"/>
        </w:rPr>
        <w:t>序列号，下发短信会对应此序列号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返回错误码：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1107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1108</w:t>
      </w:r>
    </w:p>
    <w:p w:rsidR="00E2020A" w:rsidRDefault="00E2020A">
      <w:pPr>
        <w:shd w:val="clear" w:color="auto" w:fill="FFFFFF"/>
        <w:ind w:leftChars="200" w:left="42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18" w:name="_Toc477251781"/>
      <w:r>
        <w:rPr>
          <w:rFonts w:ascii="Helvetica" w:hAnsi="Helvetica" w:cs="Helvetica" w:hint="eastAsia"/>
          <w:color w:val="000000"/>
          <w:sz w:val="20"/>
          <w:szCs w:val="20"/>
        </w:rPr>
        <w:t>快速登录</w:t>
      </w:r>
      <w:bookmarkEnd w:id="18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/user/fast</w:t>
      </w:r>
      <w:r>
        <w:rPr>
          <w:rFonts w:ascii="Helvetica" w:hAnsi="Helvetica" w:cs="Helvetica"/>
          <w:color w:val="000000"/>
          <w:sz w:val="20"/>
          <w:szCs w:val="20"/>
        </w:rPr>
        <w:t>L</w:t>
      </w:r>
      <w:r>
        <w:rPr>
          <w:rFonts w:ascii="Helvetica" w:hAnsi="Helvetica" w:cs="Helvetica" w:hint="eastAsia"/>
          <w:color w:val="000000"/>
          <w:sz w:val="20"/>
          <w:szCs w:val="20"/>
        </w:rPr>
        <w:t>ogin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token: token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810" w:hangingChars="300" w:hanging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E2020A" w:rsidRDefault="006D0902">
      <w:pPr>
        <w:shd w:val="clear" w:color="auto" w:fill="FFFFFF"/>
        <w:ind w:leftChars="400" w:left="840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  <w:r>
        <w:rPr>
          <w:rFonts w:ascii="Helvetica" w:hAnsi="Helvetica" w:cs="Helvetica"/>
          <w:color w:val="000000"/>
          <w:sz w:val="20"/>
          <w:szCs w:val="20"/>
        </w:rPr>
        <w:br/>
        <w:t>token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sfsfsf243sfsff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//</w:t>
      </w:r>
      <w:r>
        <w:rPr>
          <w:rFonts w:ascii="Helvetica" w:hAnsi="Helvetica" w:cs="Helvetica" w:hint="eastAsia"/>
          <w:color w:val="000000"/>
          <w:sz w:val="20"/>
          <w:szCs w:val="20"/>
        </w:rPr>
        <w:t>直播系统自身用户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token, </w:t>
      </w:r>
      <w:r>
        <w:rPr>
          <w:rFonts w:ascii="Helvetica" w:hAnsi="Helvetica" w:cs="Helvetica" w:hint="eastAsia"/>
          <w:color w:val="000000"/>
          <w:sz w:val="20"/>
          <w:szCs w:val="20"/>
        </w:rPr>
        <w:t>下次请求时需要在</w:t>
      </w:r>
      <w:r>
        <w:rPr>
          <w:rFonts w:ascii="Helvetica" w:hAnsi="Helvetica" w:cs="Helvetica" w:hint="eastAsia"/>
          <w:color w:val="000000"/>
          <w:sz w:val="20"/>
          <w:szCs w:val="20"/>
        </w:rPr>
        <w:t>cookie</w:t>
      </w:r>
      <w:r>
        <w:rPr>
          <w:rFonts w:ascii="Helvetica" w:hAnsi="Helvetica" w:cs="Helvetica" w:hint="eastAsia"/>
          <w:color w:val="000000"/>
          <w:sz w:val="20"/>
          <w:szCs w:val="20"/>
        </w:rPr>
        <w:t>中传回</w:t>
      </w:r>
    </w:p>
    <w:p w:rsidR="00E2020A" w:rsidRDefault="006D0902">
      <w:pPr>
        <w:shd w:val="clear" w:color="auto" w:fill="FFFFFF"/>
        <w:ind w:leftChars="400" w:left="840"/>
        <w:rPr>
          <w:rFonts w:ascii="Helvetica" w:hAnsi="Helvetica" w:cs="Helvetica"/>
          <w:color w:val="000000"/>
          <w:sz w:val="20"/>
          <w:szCs w:val="20"/>
        </w:rPr>
      </w:pPr>
      <w:bookmarkStart w:id="19" w:name="OLE_LINK51"/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>haspass:true,         //</w:t>
      </w:r>
      <w:r>
        <w:rPr>
          <w:rFonts w:ascii="Helvetica" w:hAnsi="Helvetica" w:cs="Helvetica" w:hint="eastAsia"/>
          <w:color w:val="C00000"/>
          <w:sz w:val="20"/>
          <w:szCs w:val="20"/>
          <w:shd w:val="pct10" w:color="auto" w:fill="FFFFFF"/>
        </w:rPr>
        <w:t>是否已设置密码</w:t>
      </w:r>
      <w:bookmarkEnd w:id="19"/>
      <w:r>
        <w:rPr>
          <w:rFonts w:ascii="Helvetica" w:hAnsi="Helvetica" w:cs="Helvetica"/>
          <w:color w:val="C00000"/>
          <w:sz w:val="20"/>
          <w:szCs w:val="20"/>
        </w:rPr>
        <w:br/>
      </w:r>
      <w:bookmarkStart w:id="20" w:name="OLE_LINK32"/>
      <w:bookmarkStart w:id="21" w:name="OLE_LINK33"/>
      <w:r>
        <w:rPr>
          <w:rFonts w:ascii="Helvetica" w:hAnsi="Helvetica" w:cs="Helvetica"/>
          <w:color w:val="000000"/>
          <w:sz w:val="20"/>
          <w:szCs w:val="20"/>
        </w:rPr>
        <w:t>profiles</w:t>
      </w:r>
      <w:bookmarkEnd w:id="20"/>
      <w:bookmarkEnd w:id="21"/>
      <w:r>
        <w:rPr>
          <w:rFonts w:ascii="Helvetica" w:hAnsi="Helvetica" w:cs="Helvetica"/>
          <w:color w:val="000000"/>
          <w:sz w:val="20"/>
          <w:szCs w:val="20"/>
        </w:rPr>
        <w:t>: {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     option_dnd:”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”,</w:t>
      </w:r>
      <w:r>
        <w:rPr>
          <w:rFonts w:ascii="Helvetica" w:hAnsi="Helvetica" w:cs="Helvetica"/>
          <w:color w:val="000000"/>
          <w:sz w:val="20"/>
          <w:szCs w:val="20"/>
        </w:rPr>
        <w:br/>
        <w:t>       option_follow:”</w:t>
      </w: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bookmarkStart w:id="22" w:name="OLE_LINK34"/>
      <w:bookmarkStart w:id="23" w:name="OLE_LINK35"/>
      <w:r>
        <w:rPr>
          <w:rFonts w:ascii="Helvetica" w:hAnsi="Helvetica" w:cs="Helvetica" w:hint="eastAsia"/>
          <w:color w:val="000000"/>
          <w:sz w:val="20"/>
          <w:szCs w:val="20"/>
        </w:rPr>
        <w:t>……</w:t>
      </w:r>
      <w:bookmarkEnd w:id="22"/>
      <w:bookmarkEnd w:id="23"/>
    </w:p>
    <w:p w:rsidR="00E2020A" w:rsidRDefault="006D0902">
      <w:pPr>
        <w:shd w:val="clear" w:color="auto" w:fill="FFFFFF"/>
        <w:ind w:leftChars="100" w:left="210" w:firstLineChars="350" w:firstLine="7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taskticket:[{</w:t>
      </w:r>
      <w:r>
        <w:rPr>
          <w:rFonts w:ascii="Helvetica" w:hAnsi="Helvetica" w:cs="Helvetica"/>
          <w:color w:val="000000"/>
          <w:sz w:val="20"/>
          <w:szCs w:val="20"/>
        </w:rPr>
        <w:t>task</w:t>
      </w:r>
      <w:r>
        <w:rPr>
          <w:rFonts w:ascii="Helvetica" w:hAnsi="Helvetica" w:cs="Helvetica" w:hint="eastAsia"/>
          <w:color w:val="000000"/>
          <w:sz w:val="20"/>
          <w:szCs w:val="20"/>
        </w:rPr>
        <w:t>i</w:t>
      </w:r>
      <w:r>
        <w:rPr>
          <w:rFonts w:ascii="Helvetica" w:hAnsi="Helvetica" w:cs="Helvetica"/>
          <w:color w:val="000000"/>
          <w:sz w:val="20"/>
          <w:szCs w:val="20"/>
        </w:rPr>
        <w:t>d</w:t>
      </w:r>
      <w:r>
        <w:rPr>
          <w:rFonts w:ascii="Helvetica" w:hAnsi="Helvetica" w:cs="Helvetica" w:hint="eastAsia"/>
          <w:color w:val="000000"/>
          <w:sz w:val="20"/>
          <w:szCs w:val="20"/>
        </w:rPr>
        <w:t>:1,ticket: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sdfsdfdsf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}],   //</w:t>
      </w:r>
      <w:r>
        <w:rPr>
          <w:rFonts w:ascii="Helvetica" w:hAnsi="Helvetica" w:cs="Helvetica" w:hint="eastAsia"/>
          <w:color w:val="000000"/>
          <w:sz w:val="20"/>
          <w:szCs w:val="20"/>
        </w:rPr>
        <w:t>任务认证信息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usig</w:t>
      </w:r>
      <w:r>
        <w:rPr>
          <w:rFonts w:ascii="Helvetica" w:hAnsi="Helvetica" w:cs="Helvetica" w:hint="eastAsia"/>
          <w:color w:val="000000"/>
          <w:sz w:val="20"/>
          <w:szCs w:val="20"/>
        </w:rPr>
        <w:t>n: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sfdsdfsdfdsf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,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视频云认证信息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24" w:name="_Toc477251782"/>
      <w:r>
        <w:rPr>
          <w:rFonts w:ascii="Helvetica" w:hAnsi="Helvetica" w:cs="Helvetica" w:hint="eastAsia"/>
          <w:color w:val="000000"/>
          <w:sz w:val="20"/>
          <w:szCs w:val="20"/>
        </w:rPr>
        <w:t>修改用户信息</w:t>
      </w:r>
      <w:bookmarkEnd w:id="24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</w:t>
      </w:r>
      <w:r>
        <w:rPr>
          <w:rFonts w:ascii="Helvetica" w:hAnsi="Helvetica" w:cs="Helvetica"/>
          <w:color w:val="000000"/>
          <w:sz w:val="20"/>
          <w:szCs w:val="20"/>
        </w:rPr>
        <w:t>profile</w:t>
      </w:r>
      <w:r>
        <w:rPr>
          <w:rFonts w:ascii="Helvetica" w:hAnsi="Helvetica" w:cs="Helvetica" w:hint="eastAsia"/>
          <w:color w:val="000000"/>
          <w:sz w:val="20"/>
          <w:szCs w:val="20"/>
        </w:rPr>
        <w:t>/sync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token: token</w:t>
      </w:r>
    </w:p>
    <w:p w:rsidR="00E2020A" w:rsidRDefault="006D0902">
      <w:pPr>
        <w:pStyle w:val="11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profiles</w:t>
      </w:r>
      <w:r>
        <w:rPr>
          <w:rFonts w:ascii="Helvetica" w:hAnsi="Helvetica" w:cs="Helvetica" w:hint="eastAsia"/>
          <w:color w:val="000000"/>
          <w:sz w:val="20"/>
          <w:szCs w:val="20"/>
        </w:rPr>
        <w:t>: json</w:t>
      </w:r>
      <w:r>
        <w:rPr>
          <w:rFonts w:ascii="Helvetica" w:hAnsi="Helvetica" w:cs="Helvetica" w:hint="eastAsia"/>
          <w:color w:val="000000"/>
          <w:sz w:val="20"/>
          <w:szCs w:val="20"/>
        </w:rPr>
        <w:t>串，只传修改项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{</w:t>
      </w:r>
      <w:bookmarkStart w:id="25" w:name="OLE_LINK13"/>
      <w:bookmarkStart w:id="26" w:name="OLE_LINK14"/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nickname: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xxx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avatar</w:t>
      </w:r>
      <w:bookmarkEnd w:id="25"/>
      <w:bookmarkEnd w:id="26"/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xxx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signature:"</w:t>
      </w:r>
      <w:r>
        <w:rPr>
          <w:rFonts w:ascii="Helvetica" w:hAnsi="Helvetica" w:cs="Helvetica" w:hint="eastAsia"/>
          <w:color w:val="000000"/>
          <w:sz w:val="20"/>
          <w:szCs w:val="20"/>
        </w:rPr>
        <w:t>xxx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gender:</w:t>
      </w:r>
      <w:r>
        <w:rPr>
          <w:rFonts w:ascii="Helvetica" w:hAnsi="Helvetica" w:cs="Helvetica"/>
          <w:color w:val="000000"/>
          <w:sz w:val="20"/>
          <w:szCs w:val="20"/>
        </w:rPr>
        <w:t xml:space="preserve"> "</w:t>
      </w:r>
      <w:r>
        <w:rPr>
          <w:rFonts w:ascii="Helvetica" w:hAnsi="Helvetica" w:cs="Helvetica" w:hint="eastAsia"/>
          <w:color w:val="000000"/>
          <w:sz w:val="20"/>
          <w:szCs w:val="20"/>
        </w:rPr>
        <w:t>F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location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 xml:space="preserve"> "</w:t>
      </w:r>
      <w:r>
        <w:rPr>
          <w:rFonts w:ascii="Helvetica" w:hAnsi="Helvetica" w:cs="Helvetica" w:hint="eastAsia"/>
          <w:color w:val="000000"/>
          <w:sz w:val="20"/>
          <w:szCs w:val="20"/>
        </w:rPr>
        <w:t>北京朝阳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"pushid"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IOS</w:t>
      </w:r>
      <w:r>
        <w:rPr>
          <w:rFonts w:ascii="Helvetica" w:hAnsi="Helvetica" w:cs="Helvetica" w:hint="eastAsia"/>
          <w:color w:val="000000"/>
          <w:sz w:val="20"/>
          <w:szCs w:val="20"/>
        </w:rPr>
        <w:t>消息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/>
          <w:color w:val="000000"/>
          <w:sz w:val="20"/>
          <w:szCs w:val="20"/>
        </w:rPr>
        <w:t>”,</w:t>
      </w:r>
    </w:p>
    <w:p w:rsidR="00E2020A" w:rsidRDefault="006D0902">
      <w:pPr>
        <w:shd w:val="clear" w:color="auto" w:fill="FFFFFF"/>
        <w:ind w:firstLineChars="960" w:firstLine="19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"timezone"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时区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</w:p>
    <w:p w:rsidR="00E2020A" w:rsidRDefault="006D0902">
      <w:pPr>
        <w:shd w:val="clear" w:color="auto" w:fill="FFFFFF"/>
        <w:ind w:firstLineChars="960" w:firstLine="19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"option_</w:t>
      </w:r>
      <w:bookmarkStart w:id="27" w:name="OLE_LINK7"/>
      <w:r>
        <w:rPr>
          <w:rFonts w:ascii="Helvetica" w:hAnsi="Helvetica" w:cs="Helvetica"/>
          <w:color w:val="000000"/>
          <w:sz w:val="20"/>
          <w:szCs w:val="20"/>
        </w:rPr>
        <w:t>dnd</w:t>
      </w:r>
      <w:bookmarkEnd w:id="27"/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  <w:r>
        <w:rPr>
          <w:rFonts w:ascii="Helvetica" w:hAnsi="Helvetica" w:cs="Helvetica"/>
          <w:color w:val="000000"/>
          <w:sz w:val="20"/>
          <w:szCs w:val="20"/>
        </w:rPr>
        <w:t>’,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//</w:t>
      </w:r>
      <w:r>
        <w:rPr>
          <w:rFonts w:ascii="Helvetica" w:hAnsi="Helvetica" w:cs="Helvetica" w:hint="eastAsia"/>
          <w:color w:val="000000"/>
          <w:sz w:val="20"/>
          <w:szCs w:val="20"/>
        </w:rPr>
        <w:t>免打扰选项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"option_follow"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  <w:r>
        <w:rPr>
          <w:rFonts w:ascii="Helvetica" w:hAnsi="Helvetica" w:cs="Helvetica"/>
          <w:color w:val="000000"/>
          <w:sz w:val="20"/>
          <w:szCs w:val="20"/>
        </w:rPr>
        <w:t>’,</w:t>
      </w:r>
      <w:r>
        <w:rPr>
          <w:rFonts w:ascii="Helvetica" w:hAnsi="Helvetica" w:cs="Helvetica" w:hint="eastAsi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有人关注你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"option_reply":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,, //</w:t>
      </w:r>
      <w:r>
        <w:rPr>
          <w:rFonts w:ascii="Helvetica" w:hAnsi="Helvetica" w:cs="Helvetica" w:hint="eastAsia"/>
          <w:color w:val="000000"/>
          <w:sz w:val="20"/>
          <w:szCs w:val="20"/>
        </w:rPr>
        <w:t>有人评论了你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"option_notice":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,//</w:t>
      </w:r>
      <w:r>
        <w:rPr>
          <w:rFonts w:ascii="Helvetica" w:hAnsi="Helvetica" w:cs="Helvetica" w:hint="eastAsia"/>
          <w:color w:val="000000"/>
          <w:sz w:val="20"/>
          <w:szCs w:val="20"/>
        </w:rPr>
        <w:t>接收赞、转发通知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"option_message":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,//</w:t>
      </w:r>
      <w:r>
        <w:rPr>
          <w:rFonts w:ascii="Helvetica" w:hAnsi="Helvetica" w:cs="Helvetica" w:hint="eastAsia"/>
          <w:color w:val="000000"/>
          <w:sz w:val="20"/>
          <w:szCs w:val="20"/>
        </w:rPr>
        <w:t>接收官方消息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r>
        <w:rPr>
          <w:kern w:val="0"/>
        </w:rPr>
        <w:t>option_check_device</w:t>
      </w:r>
      <w:r>
        <w:rPr>
          <w:rFonts w:ascii="Helvetica" w:hAnsi="Helvetica" w:cs="Helvetica" w:hint="eastAsia"/>
          <w:color w:val="000000"/>
          <w:sz w:val="20"/>
          <w:szCs w:val="20"/>
        </w:rPr>
        <w:t>":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,//</w:t>
      </w:r>
      <w:r>
        <w:rPr>
          <w:rFonts w:ascii="Helvetica" w:hAnsi="Helvetica" w:cs="Helvetica" w:hint="eastAsia"/>
          <w:color w:val="000000"/>
          <w:sz w:val="20"/>
          <w:szCs w:val="20"/>
        </w:rPr>
        <w:t>新设备检查</w:t>
      </w:r>
    </w:p>
    <w:p w:rsidR="00E2020A" w:rsidRDefault="006D0902">
      <w:pPr>
        <w:pStyle w:val="11"/>
        <w:shd w:val="clear" w:color="auto" w:fill="FFFFFF"/>
        <w:ind w:left="450" w:firstLineChars="750" w:firstLine="1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r>
        <w:rPr>
          <w:rFonts w:ascii="Helvetica" w:hAnsi="Helvetica" w:cs="Helvetica"/>
          <w:color w:val="000000"/>
          <w:sz w:val="20"/>
          <w:szCs w:val="20"/>
        </w:rPr>
        <w:t>pushid</w:t>
      </w:r>
      <w:r>
        <w:rPr>
          <w:rFonts w:ascii="Helvetica" w:hAnsi="Helvetica" w:cs="Helvetica" w:hint="eastAsia"/>
          <w:color w:val="000000"/>
          <w:sz w:val="20"/>
          <w:szCs w:val="20"/>
        </w:rPr>
        <w:t>"</w:t>
      </w:r>
      <w:r>
        <w:rPr>
          <w:rFonts w:ascii="Helvetica" w:hAnsi="Helvetica" w:cs="Helvetica"/>
          <w:color w:val="000000"/>
          <w:sz w:val="20"/>
          <w:szCs w:val="20"/>
        </w:rPr>
        <w:t xml:space="preserve"> : xxxx // deviceToken</w:t>
      </w:r>
    </w:p>
    <w:p w:rsidR="00E2020A" w:rsidRDefault="006D0902">
      <w:pPr>
        <w:shd w:val="clear" w:color="auto" w:fill="FFFFFF"/>
        <w:ind w:firstLineChars="710" w:firstLine="1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28" w:name="OLE_LINK24"/>
      <w:bookmarkStart w:id="29" w:name="OLE_LINK25"/>
      <w:bookmarkStart w:id="30" w:name="_Toc477251783"/>
      <w:r>
        <w:rPr>
          <w:rFonts w:ascii="Helvetica" w:hAnsi="Helvetica" w:cs="Helvetica" w:hint="eastAsia"/>
          <w:color w:val="000000"/>
          <w:sz w:val="20"/>
          <w:szCs w:val="20"/>
        </w:rPr>
        <w:t>取用户信息</w:t>
      </w:r>
      <w:bookmarkEnd w:id="30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/user/getUserInfo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参数：</w:t>
      </w:r>
    </w:p>
    <w:p w:rsidR="00E2020A" w:rsidRDefault="006D0902">
      <w:pPr>
        <w:pStyle w:val="11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userid: </w:t>
      </w:r>
      <w:r>
        <w:rPr>
          <w:rFonts w:ascii="Helvetica" w:hAnsi="Helvetica" w:cs="Helvetica" w:hint="eastAsia"/>
          <w:color w:val="000000"/>
          <w:sz w:val="20"/>
          <w:szCs w:val="20"/>
        </w:rPr>
        <w:t>登录用户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errno:0,        </w:t>
      </w:r>
      <w:r>
        <w:rPr>
          <w:rFonts w:ascii="Helvetica" w:hAnsi="Helvetica" w:cs="Helvetica"/>
          <w:color w:val="000000"/>
          <w:sz w:val="20"/>
          <w:szCs w:val="20"/>
        </w:rPr>
        <w:t xml:space="preserve">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810" w:hangingChars="300" w:hanging="600"/>
        <w:rPr>
          <w:rFonts w:ascii="Helvetica" w:hAnsi="Helvetica" w:cs="Helvetica"/>
          <w:b/>
          <w:color w:val="FF0000"/>
          <w:sz w:val="20"/>
          <w:szCs w:val="20"/>
          <w:shd w:val="pct10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20"/>
          <w:szCs w:val="20"/>
        </w:rPr>
        <w:t>praises:123,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此用户收到赞数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followings:123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此用户关注的人的数量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followers:123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此用户的粉丝的数量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followed: </w:t>
      </w:r>
      <w:r>
        <w:rPr>
          <w:rFonts w:ascii="Helvetica" w:hAnsi="Helvetica" w:cs="Helvetica"/>
          <w:color w:val="000000"/>
          <w:sz w:val="20"/>
          <w:szCs w:val="20"/>
        </w:rPr>
        <w:t xml:space="preserve">true, 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此用户是否被我关注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blocked: </w:t>
      </w:r>
      <w:r>
        <w:rPr>
          <w:rFonts w:ascii="Helvetica" w:hAnsi="Helvetica" w:cs="Helvetica"/>
          <w:color w:val="000000"/>
          <w:sz w:val="20"/>
          <w:szCs w:val="20"/>
        </w:rPr>
        <w:t xml:space="preserve">true, 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此用户是否被我屏蔽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bookmarkEnd w:id="28"/>
    <w:bookmarkEnd w:id="29"/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31" w:name="_Toc477251784"/>
      <w:r>
        <w:rPr>
          <w:rFonts w:ascii="Helvetica" w:hAnsi="Helvetica" w:cs="Helvetica" w:hint="eastAsia"/>
          <w:color w:val="000000"/>
          <w:sz w:val="20"/>
          <w:szCs w:val="20"/>
        </w:rPr>
        <w:t>我关注的人的列表</w:t>
      </w:r>
      <w:bookmarkEnd w:id="31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/follow/</w:t>
      </w:r>
      <w:r>
        <w:rPr>
          <w:rFonts w:ascii="Helvetica" w:hAnsi="Helvetica" w:cs="Helvetica"/>
          <w:color w:val="000000"/>
          <w:sz w:val="20"/>
          <w:szCs w:val="20"/>
        </w:rPr>
        <w:t>getFollowings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参数：</w:t>
      </w:r>
    </w:p>
    <w:p w:rsidR="00E2020A" w:rsidRDefault="006D0902">
      <w:pPr>
        <w:pStyle w:val="11"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值，首次传</w:t>
      </w:r>
      <w:r>
        <w:rPr>
          <w:rFonts w:hint="eastAsia"/>
        </w:rPr>
        <w:t>0</w:t>
      </w:r>
      <w:r>
        <w:rPr>
          <w:rFonts w:hint="eastAsia"/>
        </w:rPr>
        <w:t>或不传</w:t>
      </w:r>
    </w:p>
    <w:p w:rsidR="00E2020A" w:rsidRDefault="006D0902">
      <w:pPr>
        <w:pStyle w:val="11"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 xml:space="preserve">num: </w:t>
      </w:r>
      <w:r>
        <w:rPr>
          <w:rFonts w:hint="eastAsia"/>
        </w:rPr>
        <w:t>数量，不传默认返回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  <w:t>users</w:t>
      </w:r>
      <w:r>
        <w:rPr>
          <w:rFonts w:ascii="Helvetica" w:hAnsi="Helvetica" w:cs="Helvetica" w:hint="eastAsia"/>
          <w:color w:val="000000"/>
          <w:sz w:val="20"/>
          <w:szCs w:val="20"/>
        </w:rPr>
        <w:t>:[</w:t>
      </w:r>
    </w:p>
    <w:p w:rsidR="00E2020A" w:rsidRDefault="006D0902">
      <w:pPr>
        <w:shd w:val="clear" w:color="auto" w:fill="FFFFFF"/>
        <w:ind w:leftChars="100" w:left="210" w:firstLineChars="250" w:firstLine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200" w:left="420" w:firstLineChars="200" w:firstLine="420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Chars="200" w:left="420"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offset:123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br/>
        <w:t>more: true   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是否存在更多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ind w:leftChars="200" w:left="42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32" w:name="_Toc477251785"/>
      <w:r>
        <w:rPr>
          <w:rFonts w:ascii="Helvetica" w:hAnsi="Helvetica" w:cs="Helvetica" w:hint="eastAsia"/>
          <w:color w:val="000000"/>
          <w:sz w:val="20"/>
          <w:szCs w:val="20"/>
        </w:rPr>
        <w:t>我的粉丝列表</w:t>
      </w:r>
      <w:bookmarkEnd w:id="32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</w:t>
      </w:r>
      <w:bookmarkStart w:id="33" w:name="OLE_LINK9"/>
      <w:bookmarkStart w:id="34" w:name="OLE_LINK10"/>
      <w:r>
        <w:rPr>
          <w:rFonts w:ascii="Helvetica" w:hAnsi="Helvetica" w:cs="Helvetica" w:hint="eastAsia"/>
          <w:color w:val="000000"/>
          <w:sz w:val="20"/>
          <w:szCs w:val="20"/>
        </w:rPr>
        <w:t>follow</w:t>
      </w:r>
      <w:bookmarkEnd w:id="33"/>
      <w:bookmarkEnd w:id="34"/>
      <w:r>
        <w:rPr>
          <w:rFonts w:ascii="Helvetica" w:hAnsi="Helvetica" w:cs="Helvetica" w:hint="eastAsia"/>
          <w:color w:val="000000"/>
          <w:sz w:val="20"/>
          <w:szCs w:val="20"/>
        </w:rPr>
        <w:t>/get</w:t>
      </w:r>
      <w:r>
        <w:rPr>
          <w:rFonts w:ascii="Helvetica" w:hAnsi="Helvetica" w:cs="Helvetica"/>
          <w:color w:val="000000"/>
          <w:sz w:val="20"/>
          <w:szCs w:val="20"/>
        </w:rPr>
        <w:t>Follow</w:t>
      </w:r>
      <w:r>
        <w:rPr>
          <w:rFonts w:ascii="Helvetica" w:hAnsi="Helvetica" w:cs="Helvetica" w:hint="eastAsia"/>
          <w:color w:val="000000"/>
          <w:sz w:val="20"/>
          <w:szCs w:val="20"/>
        </w:rPr>
        <w:t>er</w:t>
      </w:r>
      <w:r>
        <w:rPr>
          <w:rFonts w:ascii="Helvetica" w:hAnsi="Helvetica" w:cs="Helvetica"/>
          <w:color w:val="000000"/>
          <w:sz w:val="20"/>
          <w:szCs w:val="20"/>
        </w:rPr>
        <w:t>s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参数：</w:t>
      </w:r>
    </w:p>
    <w:p w:rsidR="00E2020A" w:rsidRDefault="006D0902">
      <w:pPr>
        <w:pStyle w:val="11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值，首次传</w:t>
      </w:r>
      <w:r>
        <w:rPr>
          <w:rFonts w:hint="eastAsia"/>
        </w:rPr>
        <w:t>0</w:t>
      </w:r>
      <w:r>
        <w:rPr>
          <w:rFonts w:hint="eastAsia"/>
        </w:rPr>
        <w:t>或不传</w:t>
      </w:r>
    </w:p>
    <w:p w:rsidR="00E2020A" w:rsidRDefault="006D0902">
      <w:pPr>
        <w:pStyle w:val="11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 xml:space="preserve">num: </w:t>
      </w:r>
      <w:r>
        <w:rPr>
          <w:rFonts w:hint="eastAsia"/>
        </w:rPr>
        <w:t>数量，不传默认返回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  <w:t>users</w:t>
      </w:r>
      <w:r>
        <w:rPr>
          <w:rFonts w:ascii="Helvetica" w:hAnsi="Helvetica" w:cs="Helvetica" w:hint="eastAsia"/>
          <w:color w:val="000000"/>
          <w:sz w:val="20"/>
          <w:szCs w:val="20"/>
        </w:rPr>
        <w:t>:[</w:t>
      </w:r>
    </w:p>
    <w:p w:rsidR="00E2020A" w:rsidRDefault="006D0902">
      <w:pPr>
        <w:shd w:val="clear" w:color="auto" w:fill="FFFFFF"/>
        <w:ind w:leftChars="100" w:left="210" w:firstLineChars="250" w:firstLine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200" w:left="420" w:firstLineChars="200" w:firstLine="420"/>
        <w:rPr>
          <w:rStyle w:val="aa"/>
          <w:rFonts w:ascii="Helvetica" w:hAnsi="Helvetica" w:cs="Helvetica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followed: </w:t>
      </w:r>
      <w:r>
        <w:rPr>
          <w:rFonts w:ascii="Helvetica" w:hAnsi="Helvetica" w:cs="Helvetica"/>
          <w:color w:val="000000"/>
          <w:sz w:val="20"/>
          <w:szCs w:val="20"/>
        </w:rPr>
        <w:t xml:space="preserve">true, 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此用户是否被我关注</w:t>
      </w:r>
    </w:p>
    <w:p w:rsidR="00E2020A" w:rsidRDefault="006D0902">
      <w:pPr>
        <w:shd w:val="clear" w:color="auto" w:fill="FFFFFF"/>
        <w:ind w:firstLineChars="350" w:firstLine="7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offset:123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br/>
        <w:t>more: true   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是否存在更多</w:t>
      </w:r>
    </w:p>
    <w:p w:rsidR="00E2020A" w:rsidRDefault="006D0902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35" w:name="_Toc477251786"/>
      <w:r>
        <w:rPr>
          <w:rFonts w:ascii="Helvetica" w:hAnsi="Helvetica" w:cs="Helvetica" w:hint="eastAsia"/>
          <w:color w:val="000000"/>
          <w:sz w:val="20"/>
          <w:szCs w:val="20"/>
        </w:rPr>
        <w:t>关注</w:t>
      </w:r>
      <w:bookmarkEnd w:id="35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</w:t>
      </w:r>
      <w:r>
        <w:rPr>
          <w:rFonts w:ascii="Helvetica" w:hAnsi="Helvetica" w:cs="Helvetica"/>
          <w:color w:val="000000"/>
          <w:sz w:val="20"/>
          <w:szCs w:val="20"/>
        </w:rPr>
        <w:t>follow</w:t>
      </w:r>
      <w:r>
        <w:rPr>
          <w:rFonts w:ascii="Helvetica" w:hAnsi="Helvetica" w:cs="Helvetica" w:hint="eastAsia"/>
          <w:color w:val="000000"/>
          <w:sz w:val="20"/>
          <w:szCs w:val="20"/>
        </w:rPr>
        <w:t>/add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被关注人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E2020A" w:rsidRDefault="006D0902">
      <w:pPr>
        <w:pStyle w:val="11"/>
        <w:numPr>
          <w:ilvl w:val="0"/>
          <w:numId w:val="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liveid: </w:t>
      </w:r>
      <w:r>
        <w:rPr>
          <w:rFonts w:ascii="Helvetica" w:hAnsi="Helvetica" w:cs="Helvetica" w:hint="eastAsia"/>
          <w:color w:val="000000"/>
          <w:sz w:val="20"/>
          <w:szCs w:val="20"/>
        </w:rPr>
        <w:t>当前直播的</w:t>
      </w:r>
      <w:r>
        <w:rPr>
          <w:rFonts w:ascii="Helvetica" w:hAnsi="Helvetica" w:cs="Helvetica" w:hint="eastAsia"/>
          <w:color w:val="000000"/>
          <w:sz w:val="20"/>
          <w:szCs w:val="20"/>
        </w:rPr>
        <w:t>ID (</w:t>
      </w:r>
      <w:r>
        <w:rPr>
          <w:rFonts w:ascii="Helvetica" w:hAnsi="Helvetica" w:cs="Helvetica" w:hint="eastAsia"/>
          <w:color w:val="000000"/>
          <w:sz w:val="20"/>
          <w:szCs w:val="20"/>
        </w:rPr>
        <w:t>如果观看直播时关注播主，则会根据此参数向直播聊天室推送通知</w:t>
      </w:r>
      <w:r>
        <w:rPr>
          <w:rFonts w:ascii="Helvetica" w:hAnsi="Helvetica" w:cs="Helvetica" w:hint="eastAsia"/>
          <w:color w:val="000000"/>
          <w:sz w:val="20"/>
          <w:szCs w:val="20"/>
        </w:rPr>
        <w:t>)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errmsg:"",         </w:t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36" w:name="_Toc477251787"/>
      <w:r>
        <w:rPr>
          <w:rFonts w:ascii="Helvetica" w:hAnsi="Helvetica" w:cs="Helvetica" w:hint="eastAsia"/>
          <w:color w:val="000000"/>
          <w:sz w:val="20"/>
          <w:szCs w:val="20"/>
        </w:rPr>
        <w:t>批量关注</w:t>
      </w:r>
      <w:bookmarkEnd w:id="36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</w:t>
      </w:r>
      <w:r>
        <w:rPr>
          <w:rFonts w:ascii="Helvetica" w:hAnsi="Helvetica" w:cs="Helvetica"/>
          <w:color w:val="000000"/>
          <w:sz w:val="20"/>
          <w:szCs w:val="20"/>
        </w:rPr>
        <w:t>follow</w:t>
      </w:r>
      <w:r>
        <w:rPr>
          <w:rFonts w:ascii="Helvetica" w:hAnsi="Helvetica" w:cs="Helvetica" w:hint="eastAsia"/>
          <w:color w:val="000000"/>
          <w:sz w:val="20"/>
          <w:szCs w:val="20"/>
        </w:rPr>
        <w:t>/multiAdd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uids: </w:t>
      </w:r>
      <w:r>
        <w:rPr>
          <w:rFonts w:ascii="Helvetica" w:hAnsi="Helvetica" w:cs="Helvetica" w:hint="eastAsia"/>
          <w:color w:val="000000"/>
          <w:sz w:val="20"/>
          <w:szCs w:val="20"/>
        </w:rPr>
        <w:t>被关注人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ID, </w:t>
      </w:r>
      <w:r>
        <w:rPr>
          <w:rFonts w:ascii="Helvetica" w:hAnsi="Helvetica" w:cs="Helvetica" w:hint="eastAsia"/>
          <w:color w:val="000000"/>
          <w:sz w:val="20"/>
          <w:szCs w:val="20"/>
        </w:rPr>
        <w:t>多个用逗号分隔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37" w:name="_Toc477251788"/>
      <w:r>
        <w:rPr>
          <w:rFonts w:ascii="Helvetica" w:hAnsi="Helvetica" w:cs="Helvetica" w:hint="eastAsia"/>
          <w:color w:val="000000"/>
          <w:sz w:val="20"/>
          <w:szCs w:val="20"/>
        </w:rPr>
        <w:t>取消关注</w:t>
      </w:r>
      <w:bookmarkEnd w:id="37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/follow/</w:t>
      </w:r>
      <w:bookmarkStart w:id="38" w:name="OLE_LINK4"/>
      <w:r>
        <w:rPr>
          <w:rFonts w:ascii="Helvetica" w:hAnsi="Helvetica" w:cs="Helvetica" w:hint="eastAsia"/>
          <w:color w:val="000000"/>
          <w:sz w:val="20"/>
          <w:szCs w:val="20"/>
        </w:rPr>
        <w:t>cancel</w:t>
      </w:r>
      <w:bookmarkEnd w:id="38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被取消关注的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39" w:name="_Toc477251789"/>
      <w:r>
        <w:rPr>
          <w:rFonts w:ascii="Helvetica" w:hAnsi="Helvetica" w:cs="Helvetica" w:hint="eastAsia"/>
          <w:color w:val="000000"/>
          <w:sz w:val="20"/>
          <w:szCs w:val="20"/>
        </w:rPr>
        <w:t>是否关注</w:t>
      </w:r>
      <w:bookmarkEnd w:id="39"/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follow/isFollowed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接口参数：</w:t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>fids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支持多个，逗号分隔</w:t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"errno": 0,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"errmsg":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"consume": 22,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"time": 1448016937,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"md5": "f1777195d556d1b99f520307333a708b",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"users": 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123424:true,</w:t>
      </w:r>
    </w:p>
    <w:p w:rsidR="00E2020A" w:rsidRDefault="006D0902">
      <w:pPr>
        <w:pStyle w:val="HTML"/>
        <w:tabs>
          <w:tab w:val="clear" w:pos="1832"/>
          <w:tab w:val="left" w:pos="1830"/>
        </w:tabs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234234:false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0" w:name="_Toc477251790"/>
      <w:r>
        <w:rPr>
          <w:rFonts w:ascii="Helvetica" w:hAnsi="Helvetica" w:cs="Helvetica" w:hint="eastAsia"/>
          <w:color w:val="000000"/>
          <w:sz w:val="20"/>
          <w:szCs w:val="20"/>
        </w:rPr>
        <w:t>是否好友</w:t>
      </w:r>
      <w:bookmarkEnd w:id="40"/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follow/isFriend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接口参数：</w:t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>fids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支持多个，逗号分隔</w:t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"errno": 0,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"errmsg":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操作成功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"consume": 22,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"time": 1448016937,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"md5": "f1777195d556d1b99f520307333a708b",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"total": "1172",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"offset": 10,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friends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": {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123424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true,</w:t>
      </w:r>
    </w:p>
    <w:p w:rsidR="00E2020A" w:rsidRDefault="006D0902">
      <w:pPr>
        <w:pStyle w:val="HTML"/>
        <w:tabs>
          <w:tab w:val="clear" w:pos="1832"/>
          <w:tab w:val="left" w:pos="1830"/>
        </w:tabs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234234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"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false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E2020A" w:rsidRDefault="006D0902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1" w:name="_Toc477251791"/>
      <w:r>
        <w:rPr>
          <w:rFonts w:ascii="Helvetica" w:hAnsi="Helvetica" w:cs="Helvetica" w:hint="eastAsia"/>
          <w:color w:val="000000"/>
          <w:sz w:val="20"/>
          <w:szCs w:val="20"/>
        </w:rPr>
        <w:t>好友列表</w:t>
      </w:r>
      <w:bookmarkEnd w:id="41"/>
    </w:p>
    <w:p w:rsidR="00E2020A" w:rsidRDefault="006D090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follow/getFriends</w:t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GET</w:t>
      </w:r>
      <w:r>
        <w:rPr>
          <w:rFonts w:ascii="Helvetica" w:hAnsi="Helvetica" w:cs="Helvetica" w:hint="eastAsia"/>
          <w:color w:val="000000"/>
          <w:sz w:val="20"/>
          <w:szCs w:val="20"/>
        </w:rPr>
        <w:t>方式）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参数：</w:t>
      </w:r>
    </w:p>
    <w:p w:rsidR="00E2020A" w:rsidRDefault="006D0902">
      <w:pPr>
        <w:pStyle w:val="11"/>
        <w:numPr>
          <w:ilvl w:val="0"/>
          <w:numId w:val="1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值，首次传</w:t>
      </w:r>
      <w:r>
        <w:rPr>
          <w:rFonts w:hint="eastAsia"/>
        </w:rPr>
        <w:t>0</w:t>
      </w:r>
      <w:r>
        <w:rPr>
          <w:rFonts w:hint="eastAsia"/>
        </w:rPr>
        <w:t>或不传</w:t>
      </w:r>
    </w:p>
    <w:p w:rsidR="00E2020A" w:rsidRDefault="006D0902">
      <w:pPr>
        <w:pStyle w:val="11"/>
        <w:numPr>
          <w:ilvl w:val="0"/>
          <w:numId w:val="1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 xml:space="preserve">num: </w:t>
      </w:r>
      <w:r>
        <w:rPr>
          <w:rFonts w:hint="eastAsia"/>
        </w:rPr>
        <w:t>数量，不传默认返回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  <w:t>users</w:t>
      </w:r>
      <w:r>
        <w:rPr>
          <w:rFonts w:ascii="Helvetica" w:hAnsi="Helvetica" w:cs="Helvetica" w:hint="eastAsia"/>
          <w:color w:val="000000"/>
          <w:sz w:val="20"/>
          <w:szCs w:val="20"/>
        </w:rPr>
        <w:t>:[</w:t>
      </w:r>
    </w:p>
    <w:p w:rsidR="00E2020A" w:rsidRDefault="006D0902">
      <w:pPr>
        <w:shd w:val="clear" w:color="auto" w:fill="FFFFFF"/>
        <w:ind w:leftChars="100" w:left="210" w:firstLineChars="250" w:firstLine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200" w:left="420" w:firstLineChars="200" w:firstLine="420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Chars="200" w:left="420"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offset:123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br/>
        <w:t>more: true   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是否存在更多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2" w:name="_Toc477251792"/>
      <w:r>
        <w:rPr>
          <w:rFonts w:ascii="Helvetica" w:hAnsi="Helvetica" w:cs="Helvetica" w:hint="eastAsia"/>
          <w:color w:val="000000"/>
          <w:sz w:val="20"/>
          <w:szCs w:val="20"/>
        </w:rPr>
        <w:t>拉黑</w:t>
      </w:r>
      <w:bookmarkEnd w:id="42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/blocked/add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bid: </w:t>
      </w:r>
      <w:r>
        <w:rPr>
          <w:rFonts w:ascii="Helvetica" w:hAnsi="Helvetica" w:cs="Helvetica" w:hint="eastAsia"/>
          <w:color w:val="000000"/>
          <w:sz w:val="20"/>
          <w:szCs w:val="20"/>
        </w:rPr>
        <w:t>被拉黑的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errno:0,           </w:t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200" w:left="920" w:hangingChars="250" w:hanging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md5: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wfewfsdfjjlksjfdsdfewfefefef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黑名单数据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，规则：所有</w:t>
      </w: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>
        <w:rPr>
          <w:rFonts w:ascii="Helvetica" w:hAnsi="Helvetica" w:cs="Helvetica" w:hint="eastAsia"/>
          <w:color w:val="000000"/>
          <w:sz w:val="20"/>
          <w:szCs w:val="20"/>
        </w:rPr>
        <w:t>按接口返回顺序拼接，并由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|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分隔，如“</w:t>
      </w:r>
      <w:r>
        <w:rPr>
          <w:rFonts w:ascii="Helvetica" w:hAnsi="Helvetica" w:cs="Helvetica" w:hint="eastAsia"/>
          <w:color w:val="000000"/>
          <w:sz w:val="20"/>
          <w:szCs w:val="20"/>
        </w:rPr>
        <w:t>1234|2345|34545</w:t>
      </w:r>
      <w:r>
        <w:rPr>
          <w:rFonts w:ascii="Helvetica" w:hAnsi="Helvetica" w:cs="Helvetica" w:hint="eastAsia"/>
          <w:color w:val="000000"/>
          <w:sz w:val="20"/>
          <w:szCs w:val="20"/>
        </w:rPr>
        <w:t>”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错误码：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1121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3" w:name="_Toc477251793"/>
      <w:r>
        <w:rPr>
          <w:rFonts w:ascii="Helvetica" w:hAnsi="Helvetica" w:cs="Helvetica" w:hint="eastAsia"/>
          <w:color w:val="000000"/>
          <w:sz w:val="20"/>
          <w:szCs w:val="20"/>
        </w:rPr>
        <w:t>取消拉黑</w:t>
      </w:r>
      <w:bookmarkEnd w:id="43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/blocked/cancel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shd w:val="clear" w:color="auto" w:fill="FFFFFF"/>
        <w:ind w:left="90" w:firstLine="33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bid: </w:t>
      </w:r>
      <w:r>
        <w:rPr>
          <w:rFonts w:ascii="Helvetica" w:hAnsi="Helvetica" w:cs="Helvetica" w:hint="eastAsia"/>
          <w:color w:val="000000"/>
          <w:sz w:val="20"/>
          <w:szCs w:val="20"/>
        </w:rPr>
        <w:t>被拉黑的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200" w:left="920" w:hangingChars="250" w:hanging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md5: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wfewfsdfjjlksjfdsdfewfefefef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//</w:t>
      </w:r>
      <w:r>
        <w:rPr>
          <w:rFonts w:ascii="Helvetica" w:hAnsi="Helvetica" w:cs="Helvetica" w:hint="eastAsia"/>
          <w:color w:val="000000"/>
          <w:sz w:val="20"/>
          <w:szCs w:val="20"/>
        </w:rPr>
        <w:t>黑名单数据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，规则：所有</w:t>
      </w: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>
        <w:rPr>
          <w:rFonts w:ascii="Helvetica" w:hAnsi="Helvetica" w:cs="Helvetica" w:hint="eastAsia"/>
          <w:color w:val="000000"/>
          <w:sz w:val="20"/>
          <w:szCs w:val="20"/>
        </w:rPr>
        <w:t>按接口返回顺序拼接，并由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|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分隔，如“</w:t>
      </w:r>
      <w:r>
        <w:rPr>
          <w:rFonts w:ascii="Helvetica" w:hAnsi="Helvetica" w:cs="Helvetica" w:hint="eastAsia"/>
          <w:color w:val="000000"/>
          <w:sz w:val="20"/>
          <w:szCs w:val="20"/>
        </w:rPr>
        <w:t>1234|2345|34545</w:t>
      </w:r>
      <w:r>
        <w:rPr>
          <w:rFonts w:ascii="Helvetica" w:hAnsi="Helvetica" w:cs="Helvetica" w:hint="eastAsia"/>
          <w:color w:val="000000"/>
          <w:sz w:val="20"/>
          <w:szCs w:val="20"/>
        </w:rPr>
        <w:t>”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4" w:name="_Toc477251794"/>
      <w:r>
        <w:rPr>
          <w:rFonts w:ascii="Helvetica" w:hAnsi="Helvetica" w:cs="Helvetica" w:hint="eastAsia"/>
          <w:color w:val="000000"/>
          <w:sz w:val="20"/>
          <w:szCs w:val="20"/>
        </w:rPr>
        <w:t>是否被拉黑</w:t>
      </w:r>
      <w:bookmarkEnd w:id="44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/blocked/</w:t>
      </w:r>
      <w:r>
        <w:rPr>
          <w:rFonts w:ascii="Helvetica" w:hAnsi="Helvetica" w:cs="Helvetica"/>
          <w:color w:val="000000"/>
          <w:sz w:val="20"/>
          <w:szCs w:val="20"/>
        </w:rPr>
        <w:t>isblocked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bid: </w:t>
      </w:r>
      <w:r>
        <w:rPr>
          <w:rFonts w:ascii="Helvetica" w:hAnsi="Helvetica" w:cs="Helvetica" w:hint="eastAsia"/>
          <w:color w:val="000000"/>
          <w:sz w:val="20"/>
          <w:szCs w:val="20"/>
        </w:rPr>
        <w:t>被拉黑的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uid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查询用户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1482229455,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"fdcf8e6663108116e6150b7d115e1889",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"blocked": false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5" w:name="_Toc477251795"/>
      <w:r>
        <w:rPr>
          <w:rFonts w:ascii="Helvetica" w:hAnsi="Helvetica" w:cs="Helvetica" w:hint="eastAsia"/>
          <w:color w:val="000000"/>
          <w:sz w:val="20"/>
          <w:szCs w:val="20"/>
        </w:rPr>
        <w:t>获取被我拉黑的</w:t>
      </w:r>
      <w:r>
        <w:rPr>
          <w:rFonts w:ascii="Helvetica" w:hAnsi="Helvetica" w:cs="Helvetica" w:hint="eastAsia"/>
          <w:color w:val="000000"/>
          <w:sz w:val="20"/>
          <w:szCs w:val="20"/>
        </w:rPr>
        <w:t>uids</w:t>
      </w:r>
      <w:bookmarkEnd w:id="45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/blocked/</w:t>
      </w:r>
      <w:r>
        <w:rPr>
          <w:rFonts w:ascii="Helvetica" w:hAnsi="Helvetica" w:cs="Helvetica"/>
          <w:color w:val="000000"/>
          <w:sz w:val="20"/>
          <w:szCs w:val="20"/>
        </w:rPr>
        <w:t>getbids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</w:t>
      </w:r>
      <w:r>
        <w:rPr>
          <w:rFonts w:ascii="Helvetica" w:hAnsi="Helvetica" w:cs="Helvetica"/>
          <w:color w:val="000000"/>
          <w:sz w:val="20"/>
          <w:szCs w:val="20"/>
        </w:rPr>
        <w:t>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查询用户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2,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1482229687,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"971ddfeb80e22eb26b391aab3f85f807",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"bids": [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"1001"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],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"b8c37e33defde51cf91e1e03e51657da"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6" w:name="_Toc477251796"/>
      <w:r>
        <w:rPr>
          <w:rFonts w:ascii="Helvetica" w:hAnsi="Helvetica" w:cs="Helvetica" w:hint="eastAsia"/>
          <w:color w:val="000000"/>
          <w:sz w:val="20"/>
          <w:szCs w:val="20"/>
        </w:rPr>
        <w:t>获取被我拉黑的用户列表</w:t>
      </w:r>
      <w:bookmarkEnd w:id="46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/blocked/</w:t>
      </w:r>
      <w:r>
        <w:rPr>
          <w:rFonts w:ascii="Helvetica" w:hAnsi="Helvetica" w:cs="Helvetica"/>
          <w:color w:val="000000"/>
          <w:sz w:val="20"/>
          <w:szCs w:val="20"/>
        </w:rPr>
        <w:t>getblocked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查询用户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3,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1482229901,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"ae39addf37a91fc6f527788fbcf75ecb",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"users": [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"uid": 1001,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</w:t>
      </w:r>
      <w:r>
        <w:rPr>
          <w:rFonts w:ascii="Helvetica" w:hAnsi="Helvetica" w:cs="Helvetica"/>
          <w:color w:val="000000"/>
          <w:sz w:val="20"/>
          <w:szCs w:val="20"/>
        </w:rPr>
        <w:t>"nickname": "",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"avatar": "",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"signature": "",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"gender": "N",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"birth": "",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"location": "",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"verified": false,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"verifiedinfo":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"credentials": "",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"type":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"realname": </w:t>
      </w:r>
      <w:r>
        <w:rPr>
          <w:rFonts w:ascii="Helvetica" w:hAnsi="Helvetica" w:cs="Helvetica"/>
          <w:color w:val="000000"/>
          <w:sz w:val="20"/>
          <w:szCs w:val="20"/>
        </w:rPr>
        <w:t>""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"exp":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"level": 1,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"medal": [],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"L2_cached": true,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"followed": false,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"blocked": true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],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"offset": 50,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"more": false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7" w:name="_Toc477251797"/>
      <w:r>
        <w:rPr>
          <w:rFonts w:ascii="Helvetica" w:hAnsi="Helvetica" w:cs="Helvetica" w:hint="eastAsia"/>
          <w:color w:val="000000"/>
          <w:sz w:val="20"/>
          <w:szCs w:val="20"/>
        </w:rPr>
        <w:t>用户禁言</w:t>
      </w:r>
      <w:bookmarkEnd w:id="47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/forbidden/</w:t>
      </w:r>
      <w:r>
        <w:rPr>
          <w:rFonts w:ascii="Helvetica" w:hAnsi="Helvetica" w:cs="Helvetica"/>
          <w:color w:val="000000"/>
          <w:sz w:val="20"/>
          <w:szCs w:val="20"/>
        </w:rPr>
        <w:t>forbidden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relateid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被禁言用户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pStyle w:val="11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expire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禁言时间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秒</w:t>
      </w:r>
    </w:p>
    <w:p w:rsidR="00E2020A" w:rsidRDefault="006D0902">
      <w:pPr>
        <w:pStyle w:val="11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reason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禁言原因</w:t>
      </w:r>
    </w:p>
    <w:p w:rsidR="00E2020A" w:rsidRDefault="006D0902">
      <w:pPr>
        <w:pStyle w:val="11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>直播室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在那个直播间禁言</w:t>
      </w:r>
    </w:p>
    <w:p w:rsidR="00E2020A" w:rsidRDefault="006D0902">
      <w:pPr>
        <w:pStyle w:val="11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谁禁言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17,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1482230191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8" w:name="_Toc477251798"/>
      <w:r>
        <w:rPr>
          <w:rFonts w:ascii="Helvetica" w:hAnsi="Helvetica" w:cs="Helvetica" w:hint="eastAsia"/>
          <w:color w:val="000000"/>
          <w:sz w:val="20"/>
          <w:szCs w:val="20"/>
        </w:rPr>
        <w:t>取消禁言用户</w:t>
      </w:r>
      <w:bookmarkEnd w:id="48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/forbidden/un</w:t>
      </w:r>
      <w:r>
        <w:rPr>
          <w:rFonts w:ascii="Helvetica" w:hAnsi="Helvetica" w:cs="Helvetica"/>
          <w:color w:val="000000"/>
          <w:sz w:val="20"/>
          <w:szCs w:val="20"/>
        </w:rPr>
        <w:t>forbidden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relateid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被禁言用户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</w:t>
      </w:r>
      <w:r>
        <w:rPr>
          <w:rFonts w:ascii="Helvetica" w:hAnsi="Helvetica" w:cs="Helvetica" w:hint="eastAsia"/>
          <w:color w:val="000000"/>
          <w:sz w:val="20"/>
          <w:szCs w:val="20"/>
        </w:rPr>
        <w:t>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17,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1482230191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49" w:name="_Toc477251799"/>
      <w:r>
        <w:rPr>
          <w:rFonts w:ascii="Helvetica" w:hAnsi="Helvetica" w:cs="Helvetica" w:hint="eastAsia"/>
          <w:color w:val="000000"/>
          <w:sz w:val="20"/>
          <w:szCs w:val="20"/>
        </w:rPr>
        <w:t>是否被禁言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color w:val="000000"/>
          <w:sz w:val="20"/>
          <w:szCs w:val="20"/>
        </w:rPr>
        <w:t>单个</w:t>
      </w:r>
      <w:r>
        <w:rPr>
          <w:rFonts w:ascii="Helvetica" w:hAnsi="Helvetica" w:cs="Helvetica" w:hint="eastAsia"/>
          <w:color w:val="000000"/>
          <w:sz w:val="20"/>
          <w:szCs w:val="20"/>
        </w:rPr>
        <w:t>)</w:t>
      </w:r>
      <w:bookmarkEnd w:id="49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/forbidden/is</w:t>
      </w:r>
      <w:r>
        <w:rPr>
          <w:rFonts w:ascii="Helvetica" w:hAnsi="Helvetica" w:cs="Helvetica"/>
          <w:color w:val="000000"/>
          <w:sz w:val="20"/>
          <w:szCs w:val="20"/>
        </w:rPr>
        <w:t>forbidden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被禁言用户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1482230348,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"529cac05e2a53fd8794eb9e5699d9740",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</w:t>
      </w:r>
      <w:r>
        <w:rPr>
          <w:rFonts w:ascii="Helvetica" w:hAnsi="Helvetica" w:cs="Helvetica"/>
          <w:color w:val="000000"/>
          <w:sz w:val="20"/>
          <w:szCs w:val="20"/>
        </w:rPr>
        <w:t>data":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"result": true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0" w:name="_Toc477251800"/>
      <w:r>
        <w:rPr>
          <w:rFonts w:ascii="Helvetica" w:hAnsi="Helvetica" w:cs="Helvetica" w:hint="eastAsia"/>
          <w:color w:val="000000"/>
          <w:sz w:val="20"/>
          <w:szCs w:val="20"/>
        </w:rPr>
        <w:t>是否被禁言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color w:val="000000"/>
          <w:sz w:val="20"/>
          <w:szCs w:val="20"/>
        </w:rPr>
        <w:t>多个</w:t>
      </w:r>
      <w:r>
        <w:rPr>
          <w:rFonts w:ascii="Helvetica" w:hAnsi="Helvetica" w:cs="Helvetica" w:hint="eastAsia"/>
          <w:color w:val="000000"/>
          <w:sz w:val="20"/>
          <w:szCs w:val="20"/>
        </w:rPr>
        <w:t>)</w:t>
      </w:r>
      <w:bookmarkEnd w:id="50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/forbidden/is</w:t>
      </w:r>
      <w:r>
        <w:rPr>
          <w:rFonts w:ascii="Helvetica" w:hAnsi="Helvetica" w:cs="Helvetica"/>
          <w:color w:val="000000"/>
          <w:sz w:val="20"/>
          <w:szCs w:val="20"/>
        </w:rPr>
        <w:t>forbidden</w:t>
      </w:r>
      <w:r>
        <w:rPr>
          <w:rFonts w:ascii="Helvetica" w:hAnsi="Helvetica" w:cs="Helvetica" w:hint="eastAsia"/>
          <w:color w:val="000000"/>
          <w:sz w:val="20"/>
          <w:szCs w:val="20"/>
        </w:rPr>
        <w:t>Users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relateids: </w:t>
      </w:r>
      <w:r>
        <w:rPr>
          <w:rFonts w:ascii="Helvetica" w:hAnsi="Helvetica" w:cs="Helvetica" w:hint="eastAsia"/>
          <w:color w:val="000000"/>
          <w:sz w:val="20"/>
          <w:szCs w:val="20"/>
        </w:rPr>
        <w:t>被禁言用户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英文逗号隔开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1482230428,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"e5fe6b5b5358c4463eaaf95c0d0700e4",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[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"1000"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]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1" w:name="_Toc477251801"/>
      <w:r>
        <w:rPr>
          <w:rFonts w:ascii="Helvetica" w:hAnsi="Helvetica" w:cs="Helvetica" w:hint="eastAsia"/>
          <w:color w:val="000000"/>
          <w:sz w:val="20"/>
          <w:szCs w:val="20"/>
        </w:rPr>
        <w:t>用户关注的人的列表</w:t>
      </w:r>
      <w:bookmarkEnd w:id="51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/follow/getUser</w:t>
      </w:r>
      <w:r>
        <w:rPr>
          <w:rFonts w:ascii="Helvetica" w:hAnsi="Helvetica" w:cs="Helvetica"/>
          <w:color w:val="000000"/>
          <w:sz w:val="20"/>
          <w:szCs w:val="20"/>
        </w:rPr>
        <w:t>Followings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参数：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(2) 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值，首次传</w:t>
      </w:r>
      <w:r>
        <w:rPr>
          <w:rFonts w:hint="eastAsia"/>
        </w:rPr>
        <w:t>0</w:t>
      </w:r>
      <w:r>
        <w:rPr>
          <w:rFonts w:hint="eastAsia"/>
        </w:rPr>
        <w:t>或不传</w:t>
      </w:r>
    </w:p>
    <w:p w:rsidR="00E2020A" w:rsidRDefault="006D0902">
      <w:pPr>
        <w:pStyle w:val="11"/>
        <w:numPr>
          <w:ilvl w:val="0"/>
          <w:numId w:val="1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 xml:space="preserve">num: </w:t>
      </w:r>
      <w:r>
        <w:rPr>
          <w:rFonts w:hint="eastAsia"/>
        </w:rPr>
        <w:t>数量，不传默认返回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E2020A" w:rsidRDefault="00E2020A">
      <w:pPr>
        <w:shd w:val="clear" w:color="auto" w:fill="FFFFFF"/>
        <w:ind w:firstLineChars="50" w:firstLine="10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</w:t>
      </w:r>
      <w:r>
        <w:rPr>
          <w:rFonts w:ascii="Helvetica" w:hAnsi="Helvetica" w:cs="Helvetica"/>
          <w:color w:val="000000"/>
          <w:sz w:val="20"/>
          <w:szCs w:val="20"/>
        </w:rPr>
        <w:t>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  <w:t>users</w:t>
      </w:r>
      <w:r>
        <w:rPr>
          <w:rFonts w:ascii="Helvetica" w:hAnsi="Helvetica" w:cs="Helvetica" w:hint="eastAsia"/>
          <w:color w:val="000000"/>
          <w:sz w:val="20"/>
          <w:szCs w:val="20"/>
        </w:rPr>
        <w:t>:[</w:t>
      </w:r>
    </w:p>
    <w:p w:rsidR="00E2020A" w:rsidRDefault="006D0902">
      <w:pPr>
        <w:shd w:val="clear" w:color="auto" w:fill="FFFFFF"/>
        <w:ind w:leftChars="100" w:left="210" w:firstLineChars="250" w:firstLine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 w:firstLineChars="250" w:firstLine="525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Chars="200" w:left="420"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offset:123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more:true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2" w:name="_Toc477251802"/>
      <w:r>
        <w:rPr>
          <w:rFonts w:ascii="Helvetica" w:hAnsi="Helvetica" w:cs="Helvetica" w:hint="eastAsia"/>
          <w:color w:val="000000"/>
          <w:sz w:val="20"/>
          <w:szCs w:val="20"/>
        </w:rPr>
        <w:t>用户的粉丝列表</w:t>
      </w:r>
      <w:bookmarkEnd w:id="52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/follow/getUser</w:t>
      </w:r>
      <w:r>
        <w:rPr>
          <w:rFonts w:ascii="Helvetica" w:hAnsi="Helvetica" w:cs="Helvetica"/>
          <w:color w:val="000000"/>
          <w:sz w:val="20"/>
          <w:szCs w:val="20"/>
        </w:rPr>
        <w:t>Follow</w:t>
      </w:r>
      <w:r>
        <w:rPr>
          <w:rFonts w:ascii="Helvetica" w:hAnsi="Helvetica" w:cs="Helvetica" w:hint="eastAsia"/>
          <w:color w:val="000000"/>
          <w:sz w:val="20"/>
          <w:szCs w:val="20"/>
        </w:rPr>
        <w:t>er</w:t>
      </w:r>
      <w:r>
        <w:rPr>
          <w:rFonts w:ascii="Helvetica" w:hAnsi="Helvetica" w:cs="Helvetica"/>
          <w:color w:val="000000"/>
          <w:sz w:val="20"/>
          <w:szCs w:val="20"/>
        </w:rPr>
        <w:t>s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参数：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(2)offset: </w:t>
      </w:r>
      <w:r>
        <w:rPr>
          <w:rFonts w:hint="eastAsia"/>
        </w:rPr>
        <w:t>偏移量上次返回</w:t>
      </w:r>
      <w:r>
        <w:rPr>
          <w:rFonts w:hint="eastAsia"/>
        </w:rPr>
        <w:t>offset</w:t>
      </w:r>
      <w:r>
        <w:rPr>
          <w:rFonts w:hint="eastAsia"/>
        </w:rPr>
        <w:t>值，首次传</w:t>
      </w:r>
      <w:r>
        <w:rPr>
          <w:rFonts w:hint="eastAsia"/>
        </w:rPr>
        <w:t>0</w:t>
      </w:r>
      <w:r>
        <w:rPr>
          <w:rFonts w:hint="eastAsia"/>
        </w:rPr>
        <w:t>或不传</w:t>
      </w:r>
    </w:p>
    <w:p w:rsidR="00E2020A" w:rsidRDefault="006D0902">
      <w:pPr>
        <w:pStyle w:val="11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 xml:space="preserve">num: </w:t>
      </w:r>
      <w:r>
        <w:rPr>
          <w:rFonts w:hint="eastAsia"/>
        </w:rPr>
        <w:t>数量，不传默认返回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errno:0,          </w:t>
      </w:r>
      <w:r>
        <w:rPr>
          <w:rFonts w:ascii="Helvetica" w:hAnsi="Helvetica" w:cs="Helvetica"/>
          <w:color w:val="000000"/>
          <w:sz w:val="20"/>
          <w:szCs w:val="20"/>
        </w:rPr>
        <w:t xml:space="preserve">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  <w:t>users</w:t>
      </w:r>
      <w:r>
        <w:rPr>
          <w:rFonts w:ascii="Helvetica" w:hAnsi="Helvetica" w:cs="Helvetica" w:hint="eastAsia"/>
          <w:color w:val="000000"/>
          <w:sz w:val="20"/>
          <w:szCs w:val="20"/>
        </w:rPr>
        <w:t>:[</w:t>
      </w:r>
    </w:p>
    <w:p w:rsidR="00E2020A" w:rsidRDefault="006D0902">
      <w:pPr>
        <w:shd w:val="clear" w:color="auto" w:fill="FFFFFF"/>
        <w:ind w:leftChars="100" w:left="210" w:firstLineChars="250" w:firstLine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 w:firstLineChars="250" w:firstLine="525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Chars="200" w:left="420"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Chars="200" w:left="420" w:firstLineChars="50" w:firstLine="1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offset:123,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more:true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3" w:name="_Toc477251803"/>
      <w:r>
        <w:rPr>
          <w:rFonts w:ascii="Helvetica" w:hAnsi="Helvetica" w:cs="Helvetica" w:hint="eastAsia"/>
          <w:color w:val="000000"/>
          <w:sz w:val="20"/>
          <w:szCs w:val="20"/>
        </w:rPr>
        <w:t>举报用户</w:t>
      </w:r>
      <w:bookmarkEnd w:id="53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/report/add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被举报人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errno:0,  </w:t>
      </w:r>
      <w:r>
        <w:rPr>
          <w:rFonts w:ascii="Helvetica" w:hAnsi="Helvetica" w:cs="Helvetica"/>
          <w:color w:val="000000"/>
          <w:sz w:val="20"/>
          <w:szCs w:val="20"/>
        </w:rPr>
        <w:t xml:space="preserve">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4" w:name="_Toc477251804"/>
      <w:r>
        <w:rPr>
          <w:rFonts w:ascii="Helvetica" w:hAnsi="Helvetica" w:cs="Helvetica" w:hint="eastAsia"/>
          <w:color w:val="000000"/>
          <w:sz w:val="20"/>
          <w:szCs w:val="20"/>
        </w:rPr>
        <w:t>绑定</w:t>
      </w:r>
      <w:bookmarkEnd w:id="54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/user/bind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rid: </w:t>
      </w:r>
      <w:r>
        <w:rPr>
          <w:rFonts w:ascii="Helvetica" w:hAnsi="Helvetica" w:cs="Helvetica" w:hint="eastAsia"/>
          <w:color w:val="000000"/>
          <w:sz w:val="20"/>
          <w:szCs w:val="20"/>
        </w:rPr>
        <w:t>关联</w:t>
      </w:r>
      <w:r>
        <w:rPr>
          <w:rFonts w:ascii="Helvetica" w:hAnsi="Helvetica" w:cs="Helvetica" w:hint="eastAsia"/>
          <w:color w:val="000000"/>
          <w:sz w:val="20"/>
          <w:szCs w:val="20"/>
        </w:rPr>
        <w:t>ID    //OAuth</w:t>
      </w:r>
      <w:r>
        <w:rPr>
          <w:rFonts w:ascii="Helvetica" w:hAnsi="Helvetica" w:cs="Helvetica" w:hint="eastAsia"/>
          <w:color w:val="000000"/>
          <w:sz w:val="20"/>
          <w:szCs w:val="20"/>
        </w:rPr>
        <w:t>登录时为第三方用户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手机登录为手机号</w:t>
      </w:r>
    </w:p>
    <w:p w:rsidR="00E2020A" w:rsidRDefault="006D0902">
      <w:pPr>
        <w:pStyle w:val="11"/>
        <w:numPr>
          <w:ilvl w:val="0"/>
          <w:numId w:val="1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source: </w:t>
      </w:r>
      <w:r>
        <w:rPr>
          <w:rFonts w:ascii="Helvetica" w:hAnsi="Helvetica" w:cs="Helvetica" w:hint="eastAsia"/>
          <w:color w:val="000000"/>
          <w:sz w:val="20"/>
          <w:szCs w:val="20"/>
        </w:rPr>
        <w:t>来源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//</w:t>
      </w:r>
      <w:r>
        <w:rPr>
          <w:rFonts w:ascii="Helvetica" w:hAnsi="Helvetica" w:cs="Helvetica" w:hint="eastAsia"/>
          <w:color w:val="000000"/>
          <w:sz w:val="20"/>
          <w:szCs w:val="20"/>
        </w:rPr>
        <w:t>微博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sina</w:t>
      </w:r>
      <w:r>
        <w:rPr>
          <w:rFonts w:ascii="Helvetica" w:hAnsi="Helvetica" w:cs="Helvetica" w:hint="eastAsia"/>
          <w:color w:val="000000"/>
          <w:sz w:val="20"/>
          <w:szCs w:val="20"/>
        </w:rPr>
        <w:t>、微信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wx</w:t>
      </w:r>
      <w:r>
        <w:rPr>
          <w:rFonts w:ascii="Helvetica" w:hAnsi="Helvetica" w:cs="Helvetica" w:hint="eastAsia"/>
          <w:color w:val="000000"/>
          <w:sz w:val="20"/>
          <w:szCs w:val="20"/>
        </w:rPr>
        <w:t>、</w:t>
      </w:r>
      <w:r>
        <w:rPr>
          <w:rFonts w:ascii="Helvetica" w:hAnsi="Helvetica" w:cs="Helvetica" w:hint="eastAsia"/>
          <w:color w:val="000000"/>
          <w:sz w:val="20"/>
          <w:szCs w:val="20"/>
        </w:rPr>
        <w:t>QQ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qq</w:t>
      </w:r>
      <w:r>
        <w:rPr>
          <w:rFonts w:ascii="Helvetica" w:hAnsi="Helvetica" w:cs="Helvetica" w:hint="eastAsia"/>
          <w:color w:val="000000"/>
          <w:sz w:val="20"/>
          <w:szCs w:val="20"/>
        </w:rPr>
        <w:t>、手机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mobile</w:t>
      </w:r>
    </w:p>
    <w:p w:rsidR="00E2020A" w:rsidRDefault="006D0902">
      <w:pPr>
        <w:pStyle w:val="11"/>
        <w:numPr>
          <w:ilvl w:val="0"/>
          <w:numId w:val="1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access_token:</w:t>
      </w:r>
      <w:r>
        <w:rPr>
          <w:rFonts w:ascii="Helvetica" w:hAnsi="Helvetica" w:cs="Helvetica" w:hint="eastAsia"/>
          <w:color w:val="000000"/>
          <w:sz w:val="20"/>
          <w:szCs w:val="20"/>
        </w:rPr>
        <w:t>身份验证码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</w:t>
      </w:r>
      <w:r>
        <w:rPr>
          <w:rFonts w:ascii="Helvetica" w:hAnsi="Helvetica" w:cs="Helvetica" w:hint="eastAsia"/>
          <w:color w:val="000000"/>
          <w:sz w:val="20"/>
          <w:szCs w:val="20"/>
        </w:rPr>
        <w:t>//OAuth</w:t>
      </w:r>
      <w:r>
        <w:rPr>
          <w:rFonts w:ascii="Helvetica" w:hAnsi="Helvetica" w:cs="Helvetica" w:hint="eastAsia"/>
          <w:color w:val="000000"/>
          <w:sz w:val="20"/>
          <w:szCs w:val="20"/>
        </w:rPr>
        <w:t>登录时使用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access_token, </w:t>
      </w:r>
      <w:r>
        <w:rPr>
          <w:rFonts w:ascii="Helvetica" w:hAnsi="Helvetica" w:cs="Helvetica" w:hint="eastAsia"/>
          <w:color w:val="000000"/>
          <w:sz w:val="20"/>
          <w:szCs w:val="20"/>
        </w:rPr>
        <w:t>手机登录时通过短信下发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bind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color w:val="FF0000"/>
          <w:sz w:val="20"/>
          <w:szCs w:val="20"/>
        </w:rPr>
        <w:t>)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strike/>
          <w:color w:val="000000"/>
          <w:sz w:val="20"/>
          <w:szCs w:val="20"/>
        </w:rPr>
      </w:pPr>
      <w:r>
        <w:rPr>
          <w:rFonts w:ascii="Helvetica" w:hAnsi="Helvetica" w:cs="Helvetica"/>
          <w:strike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1115, 1116, 1117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5" w:name="_Toc477251805"/>
      <w:r>
        <w:rPr>
          <w:rFonts w:ascii="Helvetica" w:hAnsi="Helvetica" w:cs="Helvetica" w:hint="eastAsia"/>
          <w:color w:val="000000"/>
          <w:sz w:val="20"/>
          <w:szCs w:val="20"/>
        </w:rPr>
        <w:t>获取已绑定的账号</w:t>
      </w:r>
      <w:bookmarkEnd w:id="55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/user/getBinds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binds: [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>{</w:t>
      </w:r>
    </w:p>
    <w:p w:rsidR="00E2020A" w:rsidRDefault="006D0902">
      <w:pPr>
        <w:shd w:val="clear" w:color="auto" w:fill="FFFFFF"/>
        <w:ind w:left="420"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source: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sina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//</w:t>
      </w:r>
      <w:r>
        <w:rPr>
          <w:rFonts w:ascii="Helvetica" w:hAnsi="Helvetica" w:cs="Helvetica" w:hint="eastAsia"/>
          <w:color w:val="000000"/>
          <w:sz w:val="20"/>
          <w:szCs w:val="20"/>
        </w:rPr>
        <w:t>和登录时的</w:t>
      </w:r>
      <w:r>
        <w:rPr>
          <w:rFonts w:ascii="Helvetica" w:hAnsi="Helvetica" w:cs="Helvetica" w:hint="eastAsia"/>
          <w:color w:val="000000"/>
          <w:sz w:val="20"/>
          <w:szCs w:val="20"/>
        </w:rPr>
        <w:t>source</w:t>
      </w:r>
      <w:r>
        <w:rPr>
          <w:rFonts w:ascii="Helvetica" w:hAnsi="Helvetica" w:cs="Helvetica" w:hint="eastAsia"/>
          <w:color w:val="000000"/>
          <w:sz w:val="20"/>
          <w:szCs w:val="20"/>
        </w:rPr>
        <w:t>一致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 xml:space="preserve">rid: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1232354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//</w:t>
      </w:r>
      <w:r>
        <w:rPr>
          <w:rFonts w:ascii="Helvetica" w:hAnsi="Helvetica" w:cs="Helvetica" w:hint="eastAsia"/>
          <w:color w:val="000000"/>
          <w:sz w:val="20"/>
          <w:szCs w:val="20"/>
        </w:rPr>
        <w:t>和登录时的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rid </w:t>
      </w:r>
      <w:r>
        <w:rPr>
          <w:rFonts w:ascii="Helvetica" w:hAnsi="Helvetica" w:cs="Helvetica" w:hint="eastAsia"/>
          <w:color w:val="000000"/>
          <w:sz w:val="20"/>
          <w:szCs w:val="20"/>
        </w:rPr>
        <w:t>一致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 xml:space="preserve">name: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微博账号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//</w:t>
      </w:r>
      <w:r>
        <w:rPr>
          <w:rFonts w:ascii="Helvetica" w:hAnsi="Helvetica" w:cs="Helvetica" w:hint="eastAsia"/>
          <w:color w:val="000000"/>
          <w:sz w:val="20"/>
          <w:szCs w:val="20"/>
        </w:rPr>
        <w:t>和登录时的社交账号昵称一致</w:t>
      </w:r>
    </w:p>
    <w:p w:rsidR="00E2020A" w:rsidRDefault="006D0902">
      <w:pPr>
        <w:shd w:val="clear" w:color="auto" w:fill="FFFFFF"/>
        <w:ind w:left="420"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</w:p>
    <w:p w:rsidR="00E2020A" w:rsidRDefault="006D0902">
      <w:pPr>
        <w:shd w:val="clear" w:color="auto" w:fill="FFFFFF"/>
        <w:ind w:left="420"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="420"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source: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mobile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 xml:space="preserve">rid: 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136******38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//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手机号时，中间号段会隐藏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 xml:space="preserve">name: </w:t>
      </w:r>
      <w:r>
        <w:rPr>
          <w:rFonts w:ascii="Helvetica" w:hAnsi="Helvetica" w:cs="Helvetica"/>
          <w:color w:val="000000"/>
          <w:sz w:val="20"/>
          <w:szCs w:val="20"/>
        </w:rPr>
        <w:t>"",</w:t>
      </w:r>
    </w:p>
    <w:p w:rsidR="00E2020A" w:rsidRDefault="006D0902">
      <w:pPr>
        <w:shd w:val="clear" w:color="auto" w:fill="FFFFFF"/>
        <w:ind w:left="420"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6" w:name="_Toc477251806"/>
      <w:r>
        <w:rPr>
          <w:rFonts w:ascii="Helvetica" w:hAnsi="Helvetica" w:cs="Helvetica" w:hint="eastAsia"/>
          <w:color w:val="000000"/>
          <w:sz w:val="20"/>
          <w:szCs w:val="20"/>
        </w:rPr>
        <w:t>解绑</w:t>
      </w:r>
      <w:bookmarkEnd w:id="56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/user/unbind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rid: </w:t>
      </w:r>
      <w:r>
        <w:rPr>
          <w:rFonts w:ascii="Helvetica" w:hAnsi="Helvetica" w:cs="Helvetica" w:hint="eastAsia"/>
          <w:color w:val="000000"/>
          <w:sz w:val="20"/>
          <w:szCs w:val="20"/>
        </w:rPr>
        <w:t>关联</w:t>
      </w:r>
      <w:r>
        <w:rPr>
          <w:rFonts w:ascii="Helvetica" w:hAnsi="Helvetica" w:cs="Helvetica" w:hint="eastAsia"/>
          <w:color w:val="000000"/>
          <w:sz w:val="20"/>
          <w:szCs w:val="20"/>
        </w:rPr>
        <w:t>ID    //OAuth</w:t>
      </w:r>
      <w:r>
        <w:rPr>
          <w:rFonts w:ascii="Helvetica" w:hAnsi="Helvetica" w:cs="Helvetica" w:hint="eastAsia"/>
          <w:color w:val="000000"/>
          <w:sz w:val="20"/>
          <w:szCs w:val="20"/>
        </w:rPr>
        <w:t>登录时为第三方用户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手机登录为手机号</w:t>
      </w:r>
    </w:p>
    <w:p w:rsidR="00E2020A" w:rsidRDefault="006D0902">
      <w:pPr>
        <w:pStyle w:val="11"/>
        <w:numPr>
          <w:ilvl w:val="0"/>
          <w:numId w:val="1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source: </w:t>
      </w:r>
      <w:r>
        <w:rPr>
          <w:rFonts w:ascii="Helvetica" w:hAnsi="Helvetica" w:cs="Helvetica" w:hint="eastAsia"/>
          <w:color w:val="000000"/>
          <w:sz w:val="20"/>
          <w:szCs w:val="20"/>
        </w:rPr>
        <w:t>来源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//</w:t>
      </w:r>
      <w:r>
        <w:rPr>
          <w:rFonts w:ascii="Helvetica" w:hAnsi="Helvetica" w:cs="Helvetica" w:hint="eastAsia"/>
          <w:color w:val="000000"/>
          <w:sz w:val="20"/>
          <w:szCs w:val="20"/>
        </w:rPr>
        <w:t>微博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sina</w:t>
      </w:r>
      <w:r>
        <w:rPr>
          <w:rFonts w:ascii="Helvetica" w:hAnsi="Helvetica" w:cs="Helvetica" w:hint="eastAsia"/>
          <w:color w:val="000000"/>
          <w:sz w:val="20"/>
          <w:szCs w:val="20"/>
        </w:rPr>
        <w:t>、微信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wx</w:t>
      </w:r>
      <w:r>
        <w:rPr>
          <w:rFonts w:ascii="Helvetica" w:hAnsi="Helvetica" w:cs="Helvetica" w:hint="eastAsia"/>
          <w:color w:val="000000"/>
          <w:sz w:val="20"/>
          <w:szCs w:val="20"/>
        </w:rPr>
        <w:t>、</w:t>
      </w:r>
      <w:r>
        <w:rPr>
          <w:rFonts w:ascii="Helvetica" w:hAnsi="Helvetica" w:cs="Helvetica" w:hint="eastAsia"/>
          <w:color w:val="000000"/>
          <w:sz w:val="20"/>
          <w:szCs w:val="20"/>
        </w:rPr>
        <w:t>QQ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qq</w:t>
      </w:r>
      <w:r>
        <w:rPr>
          <w:rFonts w:ascii="Helvetica" w:hAnsi="Helvetica" w:cs="Helvetica" w:hint="eastAsia"/>
          <w:color w:val="000000"/>
          <w:sz w:val="20"/>
          <w:szCs w:val="20"/>
        </w:rPr>
        <w:t>、手机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mobile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ins w:id="57" w:author="杨继广" w:date="2015-11-13T11:03:00Z"/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1113, 1118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8" w:name="_Toc477251807"/>
      <w:r>
        <w:rPr>
          <w:rFonts w:ascii="Helvetica" w:hAnsi="Helvetica" w:cs="Helvetica" w:hint="eastAsia"/>
          <w:color w:val="000000"/>
          <w:sz w:val="20"/>
          <w:szCs w:val="20"/>
        </w:rPr>
        <w:t>更换绑定手机号</w:t>
      </w:r>
      <w:bookmarkEnd w:id="58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</w:t>
      </w:r>
      <w:r>
        <w:rPr>
          <w:rFonts w:ascii="Helvetica" w:hAnsi="Helvetica" w:cs="Helvetica"/>
          <w:color w:val="000000"/>
          <w:sz w:val="20"/>
          <w:szCs w:val="20"/>
        </w:rPr>
        <w:t>changeMobile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1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mobile: 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</w:t>
      </w:r>
    </w:p>
    <w:p w:rsidR="00E2020A" w:rsidRDefault="006D0902">
      <w:pPr>
        <w:pStyle w:val="11"/>
        <w:numPr>
          <w:ilvl w:val="0"/>
          <w:numId w:val="1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code</w:t>
      </w:r>
      <w:r>
        <w:rPr>
          <w:rFonts w:ascii="Helvetica" w:hAnsi="Helvetica" w:cs="Helvetica" w:hint="eastAsia"/>
          <w:color w:val="000000"/>
          <w:sz w:val="20"/>
          <w:szCs w:val="20"/>
        </w:rPr>
        <w:t>：短信验证码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bind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color w:val="FF0000"/>
          <w:sz w:val="20"/>
          <w:szCs w:val="20"/>
        </w:rPr>
        <w:t>)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1109, 1112, 1113, 1114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59" w:name="_Toc477251808"/>
      <w:r>
        <w:rPr>
          <w:rFonts w:ascii="Helvetica" w:hAnsi="Helvetica" w:cs="Helvetica" w:hint="eastAsia"/>
          <w:color w:val="000000"/>
          <w:sz w:val="20"/>
          <w:szCs w:val="20"/>
        </w:rPr>
        <w:t>注册</w:t>
      </w:r>
      <w:bookmarkEnd w:id="59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</w:t>
      </w:r>
      <w:bookmarkStart w:id="60" w:name="OLE_LINK36"/>
      <w:bookmarkStart w:id="61" w:name="OLE_LINK37"/>
      <w:bookmarkStart w:id="62" w:name="OLE_LINK54"/>
      <w:r>
        <w:rPr>
          <w:rFonts w:ascii="Helvetica" w:hAnsi="Helvetica" w:cs="Helvetica" w:hint="eastAsia"/>
          <w:color w:val="000000"/>
          <w:sz w:val="20"/>
          <w:szCs w:val="20"/>
        </w:rPr>
        <w:t>register</w:t>
      </w:r>
      <w:bookmarkEnd w:id="60"/>
      <w:bookmarkEnd w:id="61"/>
      <w:bookmarkEnd w:id="62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bookmarkStart w:id="63" w:name="OLE_LINK38"/>
      <w:bookmarkStart w:id="64" w:name="OLE_LINK39"/>
      <w:r>
        <w:rPr>
          <w:rFonts w:ascii="Helvetica" w:hAnsi="Helvetica" w:cs="Helvetica"/>
          <w:color w:val="000000"/>
          <w:sz w:val="20"/>
          <w:szCs w:val="20"/>
        </w:rPr>
        <w:t>必需参数</w:t>
      </w:r>
      <w:bookmarkEnd w:id="63"/>
      <w:bookmarkEnd w:id="64"/>
      <w:r>
        <w:rPr>
          <w:rFonts w:ascii="Helvetica" w:hAnsi="Helvetica" w:cs="Helvetica"/>
          <w:color w:val="000000"/>
          <w:sz w:val="20"/>
          <w:szCs w:val="20"/>
        </w:rPr>
        <w:t>：</w:t>
      </w:r>
    </w:p>
    <w:p w:rsidR="00E2020A" w:rsidRDefault="006D0902">
      <w:pPr>
        <w:pStyle w:val="11"/>
        <w:numPr>
          <w:ilvl w:val="0"/>
          <w:numId w:val="2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mobile: 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</w:t>
      </w:r>
    </w:p>
    <w:p w:rsidR="00E2020A" w:rsidRDefault="006D0902">
      <w:pPr>
        <w:pStyle w:val="11"/>
        <w:numPr>
          <w:ilvl w:val="0"/>
          <w:numId w:val="2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password: </w:t>
      </w:r>
      <w:r>
        <w:rPr>
          <w:rFonts w:ascii="Helvetica" w:hAnsi="Helvetica" w:cs="Helvetica" w:hint="eastAsia"/>
          <w:color w:val="000000"/>
          <w:sz w:val="20"/>
          <w:szCs w:val="20"/>
        </w:rPr>
        <w:t>密码</w:t>
      </w:r>
    </w:p>
    <w:p w:rsidR="00E2020A" w:rsidRDefault="006D0902">
      <w:pPr>
        <w:pStyle w:val="11"/>
        <w:numPr>
          <w:ilvl w:val="0"/>
          <w:numId w:val="2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code</w:t>
      </w:r>
      <w:r>
        <w:rPr>
          <w:rFonts w:ascii="Helvetica" w:hAnsi="Helvetica" w:cs="Helvetica" w:hint="eastAsia"/>
          <w:color w:val="000000"/>
          <w:sz w:val="20"/>
          <w:szCs w:val="20"/>
        </w:rPr>
        <w:t>：短信验证码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reg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color w:val="FF0000"/>
          <w:sz w:val="20"/>
          <w:szCs w:val="20"/>
        </w:rPr>
        <w:t>)</w:t>
      </w:r>
    </w:p>
    <w:p w:rsidR="00E2020A" w:rsidRDefault="006D0902">
      <w:pPr>
        <w:pStyle w:val="11"/>
        <w:numPr>
          <w:ilvl w:val="0"/>
          <w:numId w:val="2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nickname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t>昵称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E2020A" w:rsidRDefault="006D0902">
      <w:pPr>
        <w:pStyle w:val="11"/>
        <w:numPr>
          <w:ilvl w:val="0"/>
          <w:numId w:val="2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gender</w:t>
      </w:r>
      <w:r>
        <w:rPr>
          <w:rFonts w:ascii="Helvetica" w:hAnsi="Helvetica" w:cs="Helvetica" w:hint="eastAsia"/>
          <w:color w:val="000000"/>
          <w:sz w:val="20"/>
          <w:szCs w:val="20"/>
        </w:rPr>
        <w:t>：性别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F','M','N </w:t>
      </w:r>
      <w:r>
        <w:rPr>
          <w:rFonts w:ascii="Helvetica" w:hAnsi="Helvetica" w:cs="Helvetica" w:hint="eastAsia"/>
          <w:color w:val="000000"/>
          <w:sz w:val="20"/>
          <w:szCs w:val="20"/>
        </w:rPr>
        <w:t>女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男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未知</w:t>
      </w:r>
    </w:p>
    <w:p w:rsidR="00E2020A" w:rsidRDefault="006D0902">
      <w:pPr>
        <w:pStyle w:val="11"/>
        <w:numPr>
          <w:ilvl w:val="0"/>
          <w:numId w:val="2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birth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t>出生日期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//0000-00-00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errno:0,           </w:t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  <w:r>
        <w:rPr>
          <w:rFonts w:ascii="Helvetica" w:hAnsi="Helvetica" w:cs="Helvetica"/>
          <w:color w:val="000000"/>
          <w:sz w:val="20"/>
          <w:szCs w:val="20"/>
        </w:rPr>
        <w:br/>
        <w:t>token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sfsfsf243sfsff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//</w:t>
      </w:r>
      <w:r>
        <w:rPr>
          <w:rFonts w:ascii="Helvetica" w:hAnsi="Helvetica" w:cs="Helvetica" w:hint="eastAsia"/>
          <w:color w:val="000000"/>
          <w:sz w:val="20"/>
          <w:szCs w:val="20"/>
        </w:rPr>
        <w:t>直播系统自身用户</w:t>
      </w:r>
      <w:r>
        <w:rPr>
          <w:rFonts w:ascii="Helvetica" w:hAnsi="Helvetica" w:cs="Helvetica" w:hint="eastAsia"/>
          <w:color w:val="000000"/>
          <w:sz w:val="20"/>
          <w:szCs w:val="20"/>
        </w:rPr>
        <w:t>token,</w:t>
      </w:r>
      <w:r>
        <w:rPr>
          <w:rFonts w:ascii="Helvetica" w:hAnsi="Helvetica" w:cs="Helvetica" w:hint="eastAsia"/>
          <w:color w:val="000000"/>
          <w:sz w:val="20"/>
          <w:szCs w:val="20"/>
        </w:rPr>
        <w:t>下次请求时需要传回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1112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65" w:name="_Toc477251809"/>
      <w:r>
        <w:rPr>
          <w:rFonts w:ascii="Helvetica" w:hAnsi="Helvetica" w:cs="Helvetica" w:hint="eastAsia"/>
          <w:color w:val="000000"/>
          <w:sz w:val="20"/>
          <w:szCs w:val="20"/>
        </w:rPr>
        <w:t>手机、梦想号、</w:t>
      </w:r>
      <w:r>
        <w:rPr>
          <w:rFonts w:ascii="Helvetica" w:hAnsi="Helvetica" w:cs="Helvetica" w:hint="eastAsia"/>
          <w:color w:val="000000"/>
          <w:sz w:val="20"/>
          <w:szCs w:val="20"/>
        </w:rPr>
        <w:t>email</w:t>
      </w:r>
      <w:r>
        <w:rPr>
          <w:rFonts w:ascii="Helvetica" w:hAnsi="Helvetica" w:cs="Helvetica" w:hint="eastAsia"/>
          <w:color w:val="000000"/>
          <w:sz w:val="20"/>
          <w:szCs w:val="20"/>
        </w:rPr>
        <w:t>登录</w:t>
      </w:r>
      <w:bookmarkEnd w:id="65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/user/login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username: 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手机号、梦想号、</w:t>
      </w:r>
      <w:r>
        <w:rPr>
          <w:rFonts w:ascii="Helvetica" w:hAnsi="Helvetica" w:cs="Helvetica" w:hint="eastAsia"/>
          <w:color w:val="000000"/>
          <w:sz w:val="20"/>
          <w:szCs w:val="20"/>
        </w:rPr>
        <w:t>email</w:t>
      </w:r>
    </w:p>
    <w:p w:rsidR="00E2020A" w:rsidRDefault="006D0902">
      <w:pPr>
        <w:pStyle w:val="11"/>
        <w:numPr>
          <w:ilvl w:val="0"/>
          <w:numId w:val="2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password: </w:t>
      </w:r>
      <w:r>
        <w:rPr>
          <w:rFonts w:ascii="Helvetica" w:hAnsi="Helvetica" w:cs="Helvetica" w:hint="eastAsia"/>
          <w:color w:val="000000"/>
          <w:sz w:val="20"/>
          <w:szCs w:val="20"/>
        </w:rPr>
        <w:t>密码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</w:t>
      </w:r>
      <w:r>
        <w:rPr>
          <w:rFonts w:ascii="Helvetica" w:hAnsi="Helvetica" w:cs="Helvetica"/>
          <w:color w:val="000000"/>
          <w:sz w:val="20"/>
          <w:szCs w:val="20"/>
        </w:rPr>
        <w:t>参数</w:t>
      </w:r>
    </w:p>
    <w:p w:rsidR="00E2020A" w:rsidRDefault="006D0902">
      <w:pPr>
        <w:pStyle w:val="11"/>
        <w:numPr>
          <w:ilvl w:val="0"/>
          <w:numId w:val="2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bookmarkStart w:id="66" w:name="OLE_LINK40"/>
      <w:r>
        <w:rPr>
          <w:rFonts w:ascii="Helvetica" w:hAnsi="Helvetica" w:cs="Helvetica" w:hint="eastAsia"/>
          <w:color w:val="000000"/>
          <w:sz w:val="20"/>
          <w:szCs w:val="20"/>
        </w:rPr>
        <w:t>captcha</w:t>
      </w:r>
      <w:bookmarkEnd w:id="66"/>
      <w:r>
        <w:rPr>
          <w:rFonts w:ascii="Helvetica" w:hAnsi="Helvetica" w:cs="Helvetica" w:hint="eastAsia"/>
          <w:color w:val="000000"/>
          <w:sz w:val="20"/>
          <w:szCs w:val="20"/>
        </w:rPr>
        <w:t>：图片验证码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color w:val="000000"/>
          <w:sz w:val="20"/>
          <w:szCs w:val="20"/>
        </w:rPr>
        <w:t>密码错误多次会出，参考错误码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1122)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E2020A" w:rsidRDefault="006D0902">
      <w:pPr>
        <w:shd w:val="clear" w:color="auto" w:fill="FFFFFF"/>
        <w:ind w:left="420"/>
        <w:rPr>
          <w:rStyle w:val="aa"/>
          <w:rFonts w:ascii="Helvetica" w:hAnsi="Helvetica" w:cs="Helvetica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"token": "01000000125876fc951767ckfj5ndl5nal6a53"</w:t>
      </w: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1113, 1114, 1120,1122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67" w:name="_Toc477251810"/>
      <w:r>
        <w:rPr>
          <w:rFonts w:ascii="Helvetica" w:hAnsi="Helvetica" w:cs="Helvetica" w:hint="eastAsia"/>
          <w:color w:val="000000"/>
          <w:sz w:val="20"/>
          <w:szCs w:val="20"/>
        </w:rPr>
        <w:t>重置密码</w:t>
      </w:r>
      <w:bookmarkEnd w:id="67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/user/resetPassword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username: 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</w:t>
      </w:r>
    </w:p>
    <w:p w:rsidR="00E2020A" w:rsidRDefault="006D0902">
      <w:pPr>
        <w:pStyle w:val="11"/>
        <w:numPr>
          <w:ilvl w:val="0"/>
          <w:numId w:val="2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password: </w:t>
      </w:r>
      <w:r>
        <w:rPr>
          <w:rFonts w:ascii="Helvetica" w:hAnsi="Helvetica" w:cs="Helvetica" w:hint="eastAsia"/>
          <w:color w:val="000000"/>
          <w:sz w:val="20"/>
          <w:szCs w:val="20"/>
        </w:rPr>
        <w:t>密码</w:t>
      </w:r>
    </w:p>
    <w:p w:rsidR="00E2020A" w:rsidRDefault="006D0902">
      <w:pPr>
        <w:pStyle w:val="11"/>
        <w:numPr>
          <w:ilvl w:val="0"/>
          <w:numId w:val="2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code</w:t>
      </w:r>
      <w:r>
        <w:rPr>
          <w:rFonts w:ascii="Helvetica" w:hAnsi="Helvetica" w:cs="Helvetica" w:hint="eastAsia"/>
          <w:color w:val="000000"/>
          <w:sz w:val="20"/>
          <w:szCs w:val="20"/>
        </w:rPr>
        <w:t>：短信验证码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forgot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color w:val="FF0000"/>
          <w:sz w:val="20"/>
          <w:szCs w:val="20"/>
        </w:rPr>
        <w:t>)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errmsg:"",        </w:t>
      </w:r>
      <w:r>
        <w:rPr>
          <w:rFonts w:ascii="Helvetica" w:hAnsi="Helvetica" w:cs="Helvetica"/>
          <w:color w:val="000000"/>
          <w:sz w:val="20"/>
          <w:szCs w:val="20"/>
        </w:rPr>
        <w:t xml:space="preserve">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1109, 1113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68" w:name="_Toc477251811"/>
      <w:r>
        <w:rPr>
          <w:rFonts w:ascii="Helvetica" w:hAnsi="Helvetica" w:cs="Helvetica" w:hint="eastAsia"/>
          <w:color w:val="000000"/>
          <w:sz w:val="20"/>
          <w:szCs w:val="20"/>
        </w:rPr>
        <w:t>设置密码</w:t>
      </w:r>
      <w:bookmarkEnd w:id="68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</w:t>
      </w:r>
      <w:bookmarkStart w:id="69" w:name="OLE_LINK55"/>
      <w:r>
        <w:rPr>
          <w:rFonts w:ascii="Helvetica" w:hAnsi="Helvetica" w:cs="Helvetica" w:hint="eastAsia"/>
          <w:color w:val="000000"/>
          <w:sz w:val="20"/>
          <w:szCs w:val="20"/>
        </w:rPr>
        <w:t>setPassword</w:t>
      </w:r>
      <w:bookmarkEnd w:id="69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password: </w:t>
      </w:r>
      <w:r>
        <w:rPr>
          <w:rFonts w:ascii="Helvetica" w:hAnsi="Helvetica" w:cs="Helvetica" w:hint="eastAsia"/>
          <w:color w:val="000000"/>
          <w:sz w:val="20"/>
          <w:szCs w:val="20"/>
        </w:rPr>
        <w:t>密码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</w:t>
      </w:r>
      <w:r>
        <w:rPr>
          <w:rFonts w:ascii="Helvetica" w:hAnsi="Helvetica" w:cs="Helvetica" w:hint="eastAsia"/>
          <w:color w:val="000000"/>
          <w:sz w:val="20"/>
          <w:szCs w:val="20"/>
        </w:rPr>
        <w:t>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 w:hint="eastAsia"/>
          <w:color w:val="000000"/>
          <w:sz w:val="20"/>
          <w:szCs w:val="20"/>
        </w:rPr>
        <w:t>: 1113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0" w:name="_Toc477251812"/>
      <w:r>
        <w:rPr>
          <w:rFonts w:ascii="Helvetica" w:hAnsi="Helvetica" w:cs="Helvetica" w:hint="eastAsia"/>
          <w:color w:val="000000"/>
          <w:sz w:val="20"/>
          <w:szCs w:val="20"/>
        </w:rPr>
        <w:t>获取个人认证信息</w:t>
      </w:r>
      <w:bookmarkEnd w:id="70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/verified/getVerifiedInfo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510" w:hangingChars="150" w:hanging="30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  <w:t>realname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真实姓名</w:t>
      </w:r>
      <w:r>
        <w:rPr>
          <w:rFonts w:ascii="Helvetica" w:hAnsi="Helvetica" w:cs="Helvetica"/>
          <w:sz w:val="20"/>
          <w:szCs w:val="20"/>
        </w:rPr>
        <w:t>",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hide_realname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是否隐藏真实姓名，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Y/N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credentials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认证信息</w:t>
      </w:r>
      <w:r>
        <w:rPr>
          <w:rFonts w:ascii="Helvetica" w:hAnsi="Helvetica" w:cs="Helvetica"/>
          <w:sz w:val="20"/>
          <w:szCs w:val="20"/>
        </w:rPr>
        <w:t>",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hide_credentials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Y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  <w:r>
        <w:rPr>
          <w:rFonts w:ascii="Helvetica" w:hAnsi="Helvetica" w:cs="Helvetica" w:hint="eastAsia"/>
          <w:color w:val="000000"/>
          <w:sz w:val="20"/>
          <w:szCs w:val="20"/>
        </w:rPr>
        <w:t>,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是否隐藏认证信息，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</w:p>
    <w:p w:rsidR="00E2020A" w:rsidRDefault="006D0902">
      <w:pPr>
        <w:shd w:val="clear" w:color="auto" w:fill="FFFFFF"/>
        <w:ind w:leftChars="250" w:left="52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sz w:val="20"/>
          <w:szCs w:val="20"/>
        </w:rPr>
        <w:t>13222235656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sz w:val="20"/>
          <w:szCs w:val="20"/>
        </w:rPr>
        <w:t xml:space="preserve"> //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1" w:name="_Toc477251813"/>
      <w:r>
        <w:rPr>
          <w:rFonts w:ascii="Helvetica" w:hAnsi="Helvetica" w:cs="Helvetica" w:hint="eastAsia"/>
          <w:color w:val="000000"/>
          <w:sz w:val="20"/>
          <w:szCs w:val="20"/>
        </w:rPr>
        <w:t>修改个人认证信息</w:t>
      </w:r>
      <w:bookmarkEnd w:id="71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/verified/modifyVerifiedInfo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realname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真实姓名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hide_realname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是否隐藏真实姓名，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Y/N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credentials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认证信息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hide_credentials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是否隐藏认证信息，</w:t>
      </w:r>
      <w:r>
        <w:rPr>
          <w:rFonts w:ascii="Helvetica" w:hAnsi="Helvetica" w:cs="Helvetica" w:hint="eastAsia"/>
          <w:color w:val="000000"/>
          <w:sz w:val="20"/>
          <w:szCs w:val="20"/>
        </w:rPr>
        <w:t>Y/N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mobile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手机号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b/>
          <w:color w:val="FF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code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手机验证码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, 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verify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nickname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昵称</w:t>
      </w:r>
    </w:p>
    <w:p w:rsidR="00E2020A" w:rsidRDefault="006D0902">
      <w:pPr>
        <w:pStyle w:val="11"/>
        <w:numPr>
          <w:ilvl w:val="0"/>
          <w:numId w:val="2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signature: </w:t>
      </w:r>
      <w:r>
        <w:rPr>
          <w:rFonts w:ascii="Helvetica" w:hAnsi="Helvetica" w:cs="Helvetica" w:hint="eastAsia"/>
          <w:color w:val="000000"/>
          <w:sz w:val="20"/>
          <w:szCs w:val="20"/>
        </w:rPr>
        <w:t>签名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2" w:name="_Toc477251814"/>
      <w:r>
        <w:rPr>
          <w:rFonts w:ascii="Helvetica" w:hAnsi="Helvetica" w:cs="Helvetica" w:hint="eastAsia"/>
          <w:color w:val="000000"/>
          <w:sz w:val="20"/>
          <w:szCs w:val="20"/>
        </w:rPr>
        <w:t>检查用户名是否可用</w:t>
      </w:r>
      <w:bookmarkEnd w:id="72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user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checkNickname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nick</w:t>
      </w:r>
      <w:r>
        <w:rPr>
          <w:rFonts w:ascii="Helvetica" w:hAnsi="Helvetica" w:cs="Helvetica"/>
          <w:color w:val="000000"/>
          <w:sz w:val="20"/>
          <w:szCs w:val="20"/>
        </w:rPr>
        <w:t>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真实姓名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</w:t>
      </w:r>
      <w:r>
        <w:rPr>
          <w:rFonts w:ascii="Helvetica" w:hAnsi="Helvetica" w:cs="Helvetic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错误码：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1106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 w:hint="eastAsia"/>
          <w:color w:val="000000"/>
          <w:sz w:val="20"/>
          <w:szCs w:val="20"/>
        </w:rPr>
        <w:t>1110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3" w:name="_Toc477251815"/>
      <w:r>
        <w:rPr>
          <w:rFonts w:ascii="Helvetica" w:hAnsi="Helvetica" w:cs="Helvetica" w:hint="eastAsia"/>
          <w:color w:val="000000"/>
          <w:sz w:val="20"/>
          <w:szCs w:val="20"/>
        </w:rPr>
        <w:t>执行任务</w:t>
      </w:r>
      <w:bookmarkEnd w:id="73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/task/execute (POST)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color w:val="000000"/>
          <w:sz w:val="20"/>
          <w:szCs w:val="20"/>
        </w:rPr>
        <w:t>必选参数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uid: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task</w:t>
      </w:r>
      <w:r>
        <w:rPr>
          <w:rFonts w:ascii="Helvetica" w:hAnsi="Helvetica" w:cs="Helvetica" w:hint="eastAsia"/>
          <w:color w:val="000000"/>
          <w:sz w:val="20"/>
          <w:szCs w:val="20"/>
        </w:rPr>
        <w:t>i</w:t>
      </w:r>
      <w:r>
        <w:rPr>
          <w:rFonts w:ascii="Helvetica" w:hAnsi="Helvetica" w:cs="Helvetica"/>
          <w:color w:val="000000"/>
          <w:sz w:val="20"/>
          <w:szCs w:val="20"/>
        </w:rPr>
        <w:t>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任务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ticket:</w:t>
      </w:r>
      <w:r>
        <w:rPr>
          <w:rFonts w:ascii="Helvetica" w:hAnsi="Helvetica" w:cs="Helvetica" w:hint="eastAsia"/>
          <w:color w:val="000000"/>
          <w:sz w:val="20"/>
          <w:szCs w:val="20"/>
        </w:rPr>
        <w:t>任务标识，只能使用一次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color w:val="000000"/>
          <w:sz w:val="20"/>
          <w:szCs w:val="20"/>
        </w:rPr>
        <w:t>可选参数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ext: </w:t>
      </w:r>
      <w:r>
        <w:rPr>
          <w:rFonts w:ascii="Helvetica" w:hAnsi="Helvetica" w:cs="Helvetica" w:hint="eastAsia"/>
          <w:color w:val="000000"/>
          <w:sz w:val="20"/>
          <w:szCs w:val="20"/>
        </w:rPr>
        <w:t>扩展字段</w:t>
      </w:r>
      <w:r>
        <w:rPr>
          <w:rFonts w:ascii="Helvetica" w:hAnsi="Helvetica" w:cs="Helvetica" w:hint="eastAsia"/>
          <w:color w:val="000000"/>
          <w:sz w:val="20"/>
          <w:szCs w:val="20"/>
        </w:rPr>
        <w:t>, 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810" w:hangingChars="300" w:hanging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bookmarkStart w:id="74" w:name="OLE_LINK20"/>
      <w:r>
        <w:rPr>
          <w:rFonts w:ascii="Helvetica" w:hAnsi="Helvetica" w:cs="Helvetica" w:hint="eastAsia"/>
          <w:color w:val="000000"/>
          <w:sz w:val="20"/>
          <w:szCs w:val="20"/>
        </w:rPr>
        <w:t>uid:1234,</w:t>
      </w:r>
      <w:bookmarkEnd w:id="74"/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amount</w:t>
      </w:r>
      <w:r>
        <w:rPr>
          <w:rFonts w:ascii="Helvetica" w:hAnsi="Helvetica" w:cs="Helvetica" w:hint="eastAsia"/>
          <w:color w:val="000000"/>
          <w:sz w:val="20"/>
          <w:szCs w:val="20"/>
        </w:rPr>
        <w:t>:100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 w:hint="eastAsi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本次任务增加的经验值或者豆</w:t>
      </w:r>
      <w:r>
        <w:rPr>
          <w:rFonts w:ascii="Helvetica" w:hAnsi="Helvetica" w:cs="Helvetica"/>
          <w:color w:val="000000"/>
          <w:sz w:val="20"/>
          <w:szCs w:val="20"/>
        </w:rPr>
        <w:br/>
        <w:t>level</w:t>
      </w:r>
      <w:r>
        <w:rPr>
          <w:rFonts w:ascii="Helvetica" w:hAnsi="Helvetica" w:cs="Helvetica" w:hint="eastAsia"/>
          <w:color w:val="000000"/>
          <w:sz w:val="20"/>
          <w:szCs w:val="20"/>
        </w:rPr>
        <w:t>:3,     //</w:t>
      </w:r>
      <w:r>
        <w:rPr>
          <w:rFonts w:ascii="Helvetica" w:hAnsi="Helvetica" w:cs="Helvetica" w:hint="eastAsia"/>
          <w:color w:val="000000"/>
          <w:sz w:val="20"/>
          <w:szCs w:val="20"/>
        </w:rPr>
        <w:t>最新等级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exp:2134,   //</w:t>
      </w:r>
      <w:r>
        <w:rPr>
          <w:rFonts w:ascii="Helvetica" w:hAnsi="Helvetica" w:cs="Helvetica" w:hint="eastAsia"/>
          <w:color w:val="000000"/>
          <w:sz w:val="20"/>
          <w:szCs w:val="20"/>
        </w:rPr>
        <w:t>最新经验值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starttime:</w:t>
      </w:r>
      <w:r>
        <w:rPr>
          <w:rFonts w:ascii="Helvetica" w:hAnsi="Helvetica" w:cs="Helvetica"/>
          <w:color w:val="000000"/>
          <w:sz w:val="20"/>
          <w:szCs w:val="20"/>
        </w:rPr>
        <w:t xml:space="preserve"> 1340099409</w:t>
      </w:r>
      <w:r>
        <w:rPr>
          <w:rFonts w:ascii="Helvetica" w:hAnsi="Helvetica" w:cs="Helvetica" w:hint="eastAsia"/>
          <w:color w:val="000000"/>
          <w:sz w:val="20"/>
          <w:szCs w:val="20"/>
        </w:rPr>
        <w:t>，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//</w:t>
      </w:r>
      <w:r>
        <w:rPr>
          <w:rFonts w:ascii="Helvetica" w:hAnsi="Helvetica" w:cs="Helvetica" w:hint="eastAsia"/>
          <w:color w:val="000000"/>
          <w:sz w:val="20"/>
          <w:szCs w:val="20"/>
        </w:rPr>
        <w:t>下次做任务开始时间</w:t>
      </w:r>
    </w:p>
    <w:p w:rsidR="00E2020A" w:rsidRDefault="006D0902">
      <w:pPr>
        <w:shd w:val="clear" w:color="auto" w:fill="FFFFFF"/>
        <w:ind w:leftChars="100" w:left="810" w:hangingChars="300" w:hanging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ab/>
        <w:t>ticket: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xxxxxxxxxxxxxxxx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,//</w:t>
      </w:r>
      <w:r>
        <w:rPr>
          <w:rFonts w:ascii="Helvetica" w:hAnsi="Helvetica" w:cs="Helvetica" w:hint="eastAsia"/>
          <w:color w:val="000000"/>
          <w:sz w:val="20"/>
          <w:szCs w:val="20"/>
        </w:rPr>
        <w:t>下次做此任务使用</w:t>
      </w:r>
    </w:p>
    <w:p w:rsidR="00E2020A" w:rsidRDefault="006D0902">
      <w:pPr>
        <w:shd w:val="clear" w:color="auto" w:fill="FFFFFF"/>
        <w:ind w:firstLineChars="200" w:firstLine="4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5" w:name="_Toc477251816"/>
      <w:r>
        <w:rPr>
          <w:rFonts w:ascii="Helvetica" w:hAnsi="Helvetica" w:cs="Helvetica" w:hint="eastAsia"/>
          <w:color w:val="000000"/>
          <w:sz w:val="20"/>
          <w:szCs w:val="20"/>
        </w:rPr>
        <w:t>同步</w:t>
      </w:r>
      <w:r>
        <w:rPr>
          <w:rFonts w:ascii="Helvetica" w:hAnsi="Helvetica" w:cs="Helvetica" w:hint="eastAsia"/>
          <w:color w:val="000000"/>
          <w:sz w:val="20"/>
          <w:szCs w:val="20"/>
        </w:rPr>
        <w:t>app</w:t>
      </w:r>
      <w:r>
        <w:rPr>
          <w:rFonts w:ascii="Helvetica" w:hAnsi="Helvetica" w:cs="Helvetica" w:hint="eastAsia"/>
          <w:color w:val="000000"/>
          <w:sz w:val="20"/>
          <w:szCs w:val="20"/>
        </w:rPr>
        <w:t>各种配置信息</w:t>
      </w:r>
      <w:bookmarkEnd w:id="75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</w:t>
      </w:r>
      <w:r>
        <w:rPr>
          <w:rFonts w:ascii="Helvetica" w:hAnsi="Helvetica" w:cs="Helvetica"/>
          <w:color w:val="000000"/>
          <w:sz w:val="20"/>
          <w:szCs w:val="20"/>
        </w:rPr>
        <w:t>profile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sync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(POST)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color w:val="000000"/>
          <w:sz w:val="20"/>
          <w:szCs w:val="20"/>
        </w:rPr>
        <w:t>必选参数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profiles</w:t>
      </w:r>
      <w:r>
        <w:rPr>
          <w:rFonts w:ascii="Helvetica" w:hAnsi="Helvetica" w:cs="Helvetica" w:hint="eastAsia"/>
          <w:color w:val="000000"/>
          <w:sz w:val="20"/>
          <w:szCs w:val="20"/>
        </w:rPr>
        <w:t>: 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如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{"pushid":"xxxxxxxx","timezone":"Asia\/ShangHai","option_dnd":"N","option_follow":"Y","option_reply":"Y","option_notice":"Y","option_message":"Y","option_sixin":</w:t>
      </w:r>
      <w:r>
        <w:rPr>
          <w:rFonts w:ascii="Helvetica" w:hAnsi="Helvetica" w:cs="Helvetica"/>
          <w:color w:val="000000"/>
          <w:sz w:val="20"/>
          <w:szCs w:val="20"/>
        </w:rPr>
        <w:t>"Y","option_mishu":"Y","option_kefu":"Y","option_followed_sixin":"N","option_autosaveimage":"Y","option_student":"Y","option_check_device":"N"}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417,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1482635066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6" w:name="_Toc477251817"/>
      <w:r>
        <w:rPr>
          <w:rFonts w:ascii="Helvetica" w:hAnsi="Helvetica" w:cs="Helvetica" w:hint="eastAsia"/>
          <w:color w:val="000000"/>
          <w:sz w:val="20"/>
          <w:szCs w:val="20"/>
        </w:rPr>
        <w:t>获取配置信息</w:t>
      </w:r>
      <w:bookmarkEnd w:id="76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profil</w:t>
      </w:r>
      <w:r>
        <w:rPr>
          <w:rFonts w:ascii="Helvetica" w:hAnsi="Helvetica" w:cs="Helvetica" w:hint="eastAsia"/>
          <w:color w:val="000000"/>
          <w:sz w:val="20"/>
          <w:szCs w:val="20"/>
        </w:rPr>
        <w:t>e</w:t>
      </w:r>
      <w:r>
        <w:rPr>
          <w:rFonts w:ascii="Helvetica" w:hAnsi="Helvetica" w:cs="Helvetica"/>
          <w:color w:val="000000"/>
          <w:sz w:val="20"/>
          <w:szCs w:val="20"/>
        </w:rPr>
        <w:t>/getProfile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pStyle w:val="11"/>
        <w:numPr>
          <w:ilvl w:val="0"/>
          <w:numId w:val="2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item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配置项，不传默认所有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2,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1482635242,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"62a71725f17878d314f5d9c472bb0e6a",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"pushid": "xxxxxxxx",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"timezone": "Asia/ShangHai",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"option_dnd": "N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"option_follow":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"option_reply":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"option_notice":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"option_message":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"option_sixin":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"option_mishu":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"option_kefu":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"option_followed_sixin": "N",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"option_autosaveimage":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</w:t>
      </w:r>
      <w:r>
        <w:rPr>
          <w:rFonts w:ascii="Helvetica" w:hAnsi="Helvetica" w:cs="Helvetica"/>
          <w:color w:val="000000"/>
          <w:sz w:val="20"/>
          <w:szCs w:val="20"/>
        </w:rPr>
        <w:t>ion_student": "Y",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"option_check_device": "N"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7" w:name="_Toc477251818"/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/>
          <w:color w:val="000000"/>
          <w:sz w:val="20"/>
          <w:szCs w:val="20"/>
        </w:rPr>
        <w:t>搜索</w:t>
      </w:r>
      <w:bookmarkEnd w:id="77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/user/search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keyword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/>
          <w:color w:val="000000"/>
          <w:sz w:val="20"/>
          <w:szCs w:val="20"/>
        </w:rPr>
        <w:t>/ nickname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2,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1483848188,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"70280a82cd77e2a2e58b2290825c651a",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"data":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"users": [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"uid": 18,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"nickname": "</w:t>
      </w:r>
      <w:r>
        <w:rPr>
          <w:rFonts w:ascii="Helvetica" w:hAnsi="Helvetica" w:cs="Helvetica" w:hint="eastAsia"/>
          <w:color w:val="000000"/>
          <w:sz w:val="20"/>
          <w:szCs w:val="20"/>
        </w:rPr>
        <w:t>xxx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"avatar": "http://xxxx",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"gender": "N",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    "level": 1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    },        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>……</w:t>
      </w:r>
      <w:r>
        <w:rPr>
          <w:rFonts w:ascii="Helvetica" w:hAnsi="Helvetica" w:cs="Helvetica"/>
          <w:color w:val="000000"/>
          <w:sz w:val="20"/>
          <w:szCs w:val="20"/>
        </w:rPr>
        <w:t xml:space="preserve">   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ab/>
        <w:t>]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8" w:name="_Toc477251819"/>
      <w:r>
        <w:rPr>
          <w:rFonts w:ascii="Helvetica" w:hAnsi="Helvetica" w:cs="Helvetica" w:hint="eastAsia"/>
          <w:color w:val="000000"/>
          <w:sz w:val="20"/>
          <w:szCs w:val="20"/>
        </w:rPr>
        <w:t>取登录用户信息</w:t>
      </w:r>
      <w:bookmarkEnd w:id="78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/user/getMyUserInfo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 w:hint="eastAsia"/>
          <w:color w:val="000000"/>
          <w:sz w:val="20"/>
          <w:szCs w:val="20"/>
        </w:rPr>
        <w:t>表示成功</w:t>
      </w:r>
      <w:r>
        <w:rPr>
          <w:rFonts w:ascii="Helvetica" w:hAnsi="Helvetica" w:cs="Helvetica"/>
          <w:color w:val="000000"/>
          <w:sz w:val="20"/>
          <w:szCs w:val="20"/>
        </w:rPr>
        <w:br/>
        <w:t>errmsg:"",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错误描述</w:t>
      </w:r>
      <w:r>
        <w:rPr>
          <w:rFonts w:ascii="Helvetica" w:hAnsi="Helvetica" w:cs="Helvetica"/>
          <w:color w:val="000000"/>
          <w:sz w:val="20"/>
          <w:szCs w:val="20"/>
        </w:rPr>
        <w:br/>
        <w:t>consume:"120",</w:t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  <w:t>time:"1340099409",//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810" w:hangingChars="300" w:hanging="600"/>
        <w:rPr>
          <w:rFonts w:ascii="Helvetica" w:hAnsi="Helvetica" w:cs="Helvetica"/>
          <w:b/>
          <w:color w:val="FF0000"/>
          <w:sz w:val="20"/>
          <w:szCs w:val="20"/>
          <w:shd w:val="pct10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hyperlink w:anchor="_二、用户信息体" w:tooltip="用户信息体" w:history="1">
        <w:r>
          <w:rPr>
            <w:rStyle w:val="aa"/>
            <w:rFonts w:ascii="Helvetica" w:hAnsi="Helvetica" w:cs="Helvetic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/>
            <w:sz w:val="20"/>
            <w:szCs w:val="20"/>
          </w:rPr>
          <w:t>#</w:t>
        </w:r>
      </w:hyperlink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20"/>
          <w:szCs w:val="20"/>
        </w:rPr>
        <w:t>praises:123,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此用户收到赞数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followings:123,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此用户关注的人的数量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followers:123,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此用户的粉丝的数量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ticket:</w:t>
      </w:r>
      <w:r>
        <w:rPr>
          <w:rFonts w:ascii="Helvetica" w:hAnsi="Helvetica" w:cs="Helvetica"/>
          <w:color w:val="000000"/>
          <w:sz w:val="20"/>
          <w:szCs w:val="20"/>
        </w:rPr>
        <w:t>0</w:t>
      </w:r>
      <w:r>
        <w:rPr>
          <w:rFonts w:ascii="Helvetica" w:hAnsi="Helvetica" w:cs="Helvetica" w:hint="eastAsia"/>
          <w:color w:val="000000"/>
          <w:sz w:val="20"/>
          <w:szCs w:val="20"/>
        </w:rPr>
        <w:t>,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星票余额</w:t>
      </w:r>
    </w:p>
    <w:p w:rsidR="00E2020A" w:rsidRDefault="006D0902">
      <w:pPr>
        <w:shd w:val="clear" w:color="auto" w:fill="FFFFFF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diamond:</w:t>
      </w:r>
      <w:r>
        <w:rPr>
          <w:rFonts w:ascii="Helvetica" w:hAnsi="Helvetica" w:cs="Helvetica"/>
          <w:color w:val="000000"/>
          <w:sz w:val="20"/>
          <w:szCs w:val="20"/>
        </w:rPr>
        <w:t>0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 xml:space="preserve">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星钻余额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79" w:name="_Toc477251820"/>
      <w:r>
        <w:rPr>
          <w:rFonts w:ascii="Helvetica" w:hAnsi="Helvetica" w:cs="Helvetica" w:hint="eastAsia"/>
          <w:color w:val="000000"/>
          <w:sz w:val="20"/>
          <w:szCs w:val="20"/>
        </w:rPr>
        <w:t>关注用户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信息配置</w:t>
      </w:r>
      <w:bookmarkEnd w:id="79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/follow/setOptionNotice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fid 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 xml:space="preserve">  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pStyle w:val="11"/>
        <w:numPr>
          <w:ilvl w:val="0"/>
          <w:numId w:val="2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n</w:t>
      </w:r>
      <w:r>
        <w:rPr>
          <w:rFonts w:ascii="Helvetica" w:hAnsi="Helvetica" w:cs="Helvetica"/>
          <w:color w:val="000000"/>
          <w:sz w:val="20"/>
          <w:szCs w:val="20"/>
        </w:rPr>
        <w:t xml:space="preserve">otice 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是否接受信息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Y/N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"errno": 0,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49,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"time": 1485249306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80" w:name="_Toc477251821"/>
      <w:r>
        <w:rPr>
          <w:rFonts w:ascii="Helvetica" w:hAnsi="Helvetica" w:cs="Helvetica" w:hint="eastAsia"/>
          <w:color w:val="000000"/>
          <w:sz w:val="20"/>
          <w:szCs w:val="20"/>
        </w:rPr>
        <w:t>获取邮箱验证码</w:t>
      </w:r>
      <w:bookmarkEnd w:id="80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</w:t>
      </w:r>
      <w:r>
        <w:rPr>
          <w:rFonts w:ascii="Helvetica" w:hAnsi="Helvetica" w:cs="Helvetica"/>
          <w:color w:val="000000"/>
          <w:sz w:val="20"/>
          <w:szCs w:val="20"/>
        </w:rPr>
        <w:t>getEmailCode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email: </w:t>
      </w:r>
      <w:r>
        <w:rPr>
          <w:rFonts w:ascii="Helvetica" w:hAnsi="Helvetica" w:cs="Helvetica" w:hint="eastAsia"/>
          <w:color w:val="000000"/>
          <w:sz w:val="20"/>
          <w:szCs w:val="20"/>
        </w:rPr>
        <w:t>邮箱号</w:t>
      </w:r>
    </w:p>
    <w:p w:rsidR="00E2020A" w:rsidRDefault="006D0902">
      <w:pPr>
        <w:pStyle w:val="11"/>
        <w:shd w:val="clear" w:color="auto" w:fill="FFFFFF"/>
        <w:ind w:firstLineChars="0" w:firstLine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</w:p>
    <w:p w:rsidR="00E2020A" w:rsidRDefault="006D0902">
      <w:pPr>
        <w:pStyle w:val="11"/>
        <w:numPr>
          <w:ilvl w:val="0"/>
          <w:numId w:val="2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type: reg/forgot</w:t>
      </w:r>
      <w:r>
        <w:rPr>
          <w:rFonts w:ascii="Helvetica" w:hAnsi="Helvetica" w:cs="Helvetica" w:hint="eastAsia"/>
          <w:color w:val="000000"/>
          <w:sz w:val="20"/>
          <w:szCs w:val="20"/>
        </w:rPr>
        <w:t>不传默认</w:t>
      </w:r>
      <w:r>
        <w:rPr>
          <w:rFonts w:ascii="Helvetica" w:hAnsi="Helvetica" w:cs="Helvetica" w:hint="eastAsia"/>
          <w:color w:val="000000"/>
          <w:sz w:val="20"/>
          <w:szCs w:val="20"/>
        </w:rPr>
        <w:t>reg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FF0000"/>
          <w:sz w:val="20"/>
          <w:szCs w:val="20"/>
          <w:shd w:val="pct10" w:color="auto" w:fill="FFFFFF"/>
        </w:rPr>
      </w:pP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Chars="100" w:left="410" w:hangingChars="100" w:hanging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id: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2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sz w:val="20"/>
          <w:szCs w:val="20"/>
        </w:rPr>
        <w:t xml:space="preserve">        //</w:t>
      </w:r>
      <w:r>
        <w:rPr>
          <w:rFonts w:ascii="Helvetica" w:hAnsi="Helvetica" w:cs="Helvetica" w:hint="eastAsia"/>
          <w:sz w:val="20"/>
          <w:szCs w:val="20"/>
        </w:rPr>
        <w:t>序列号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81" w:name="_Toc477251822"/>
      <w:r>
        <w:rPr>
          <w:rFonts w:ascii="Helvetica" w:hAnsi="Helvetica" w:cs="Helvetica" w:hint="eastAsia"/>
          <w:color w:val="000000"/>
          <w:sz w:val="20"/>
          <w:szCs w:val="20"/>
        </w:rPr>
        <w:t>邮箱注册</w:t>
      </w:r>
      <w:bookmarkEnd w:id="81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/user/registerEmail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2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email: email</w:t>
      </w:r>
    </w:p>
    <w:p w:rsidR="00E2020A" w:rsidRDefault="006D0902">
      <w:pPr>
        <w:pStyle w:val="11"/>
        <w:numPr>
          <w:ilvl w:val="0"/>
          <w:numId w:val="2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password: </w:t>
      </w:r>
      <w:r>
        <w:rPr>
          <w:rFonts w:ascii="Helvetica" w:hAnsi="Helvetica" w:cs="Helvetica" w:hint="eastAsia"/>
          <w:color w:val="000000"/>
          <w:sz w:val="20"/>
          <w:szCs w:val="20"/>
        </w:rPr>
        <w:t>密码</w:t>
      </w:r>
    </w:p>
    <w:p w:rsidR="00E2020A" w:rsidRDefault="006D0902">
      <w:pPr>
        <w:pStyle w:val="11"/>
        <w:numPr>
          <w:ilvl w:val="0"/>
          <w:numId w:val="2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code</w:t>
      </w:r>
      <w:r>
        <w:rPr>
          <w:rFonts w:ascii="Helvetica" w:hAnsi="Helvetica" w:cs="Helvetica" w:hint="eastAsia"/>
          <w:color w:val="000000"/>
          <w:sz w:val="20"/>
          <w:szCs w:val="20"/>
        </w:rPr>
        <w:t>：验证码</w:t>
      </w:r>
      <w:r>
        <w:rPr>
          <w:rFonts w:ascii="Helvetica" w:hAnsi="Helvetica" w:cs="Helvetica" w:hint="eastAsia"/>
          <w:color w:val="000000"/>
          <w:sz w:val="20"/>
          <w:szCs w:val="20"/>
        </w:rPr>
        <w:t>(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获取验证码时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type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参数设置为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b/>
          <w:color w:val="FF0000"/>
          <w:sz w:val="20"/>
          <w:szCs w:val="20"/>
        </w:rPr>
        <w:t>reg</w:t>
      </w:r>
      <w:r>
        <w:rPr>
          <w:rFonts w:ascii="Helvetica" w:hAnsi="Helvetica" w:cs="Helvetica"/>
          <w:b/>
          <w:color w:val="FF0000"/>
          <w:sz w:val="20"/>
          <w:szCs w:val="20"/>
        </w:rPr>
        <w:t>”</w:t>
      </w:r>
      <w:r>
        <w:rPr>
          <w:rFonts w:ascii="Helvetica" w:hAnsi="Helvetica" w:cs="Helvetica" w:hint="eastAsia"/>
          <w:color w:val="FF0000"/>
          <w:sz w:val="20"/>
          <w:szCs w:val="20"/>
        </w:rPr>
        <w:t>)</w:t>
      </w:r>
    </w:p>
    <w:p w:rsidR="00E2020A" w:rsidRDefault="006D0902">
      <w:pPr>
        <w:pStyle w:val="11"/>
        <w:numPr>
          <w:ilvl w:val="0"/>
          <w:numId w:val="2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nickname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t>昵称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E2020A" w:rsidRDefault="006D0902">
      <w:pPr>
        <w:pStyle w:val="11"/>
        <w:numPr>
          <w:ilvl w:val="0"/>
          <w:numId w:val="2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gender</w:t>
      </w:r>
      <w:r>
        <w:rPr>
          <w:rFonts w:ascii="Helvetica" w:hAnsi="Helvetica" w:cs="Helvetica" w:hint="eastAsia"/>
          <w:color w:val="000000"/>
          <w:sz w:val="20"/>
          <w:szCs w:val="20"/>
        </w:rPr>
        <w:t>：性别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F','M','N </w:t>
      </w:r>
      <w:r>
        <w:rPr>
          <w:rFonts w:ascii="Helvetica" w:hAnsi="Helvetica" w:cs="Helvetica" w:hint="eastAsia"/>
          <w:color w:val="000000"/>
          <w:sz w:val="20"/>
          <w:szCs w:val="20"/>
        </w:rPr>
        <w:t>女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男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未知</w:t>
      </w:r>
    </w:p>
    <w:p w:rsidR="00E2020A" w:rsidRDefault="006D0902">
      <w:pPr>
        <w:pStyle w:val="11"/>
        <w:numPr>
          <w:ilvl w:val="0"/>
          <w:numId w:val="2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birth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t>出生日期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//0000-00-00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  <w:r>
        <w:rPr>
          <w:rFonts w:ascii="Helvetica" w:hAnsi="Helvetica" w:cs="Helvetica"/>
          <w:color w:val="000000"/>
          <w:sz w:val="20"/>
          <w:szCs w:val="20"/>
        </w:rPr>
        <w:br/>
        <w:t>token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sfsfsf243sfsff</w:t>
      </w:r>
      <w:r>
        <w:rPr>
          <w:rFonts w:ascii="Helvetica" w:hAnsi="Helvetica" w:cs="Helvetica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  //</w:t>
      </w:r>
      <w:r>
        <w:rPr>
          <w:rFonts w:ascii="Helvetica" w:hAnsi="Helvetica" w:cs="Helvetica" w:hint="eastAsia"/>
          <w:color w:val="000000"/>
          <w:sz w:val="20"/>
          <w:szCs w:val="20"/>
        </w:rPr>
        <w:t>直播系统自身用户</w:t>
      </w:r>
      <w:r>
        <w:rPr>
          <w:rFonts w:ascii="Helvetica" w:hAnsi="Helvetica" w:cs="Helvetica" w:hint="eastAsia"/>
          <w:color w:val="000000"/>
          <w:sz w:val="20"/>
          <w:szCs w:val="20"/>
        </w:rPr>
        <w:t>token,</w:t>
      </w:r>
      <w:r>
        <w:rPr>
          <w:rFonts w:ascii="Helvetica" w:hAnsi="Helvetica" w:cs="Helvetica" w:hint="eastAsia"/>
          <w:color w:val="000000"/>
          <w:sz w:val="20"/>
          <w:szCs w:val="20"/>
        </w:rPr>
        <w:t>下次请求时需要传回</w:t>
      </w:r>
    </w:p>
    <w:p w:rsidR="00E2020A" w:rsidRDefault="006D0902">
      <w:pPr>
        <w:shd w:val="clear" w:color="auto" w:fill="FFFFFF"/>
        <w:ind w:left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6D0902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82" w:name="_Toc477251823"/>
      <w:r>
        <w:rPr>
          <w:rFonts w:ascii="Helvetica" w:hAnsi="Helvetica" w:cs="Helvetica" w:hint="eastAsia"/>
          <w:color w:val="000000"/>
          <w:sz w:val="20"/>
          <w:szCs w:val="20"/>
        </w:rPr>
        <w:t>提交任务</w:t>
      </w:r>
      <w:bookmarkEnd w:id="82"/>
      <w:r>
        <w:rPr>
          <w:rFonts w:ascii="Helvetica" w:hAnsi="Helvetica" w:cs="Helvetica" w:hint="eastAsia"/>
          <w:color w:val="000000"/>
          <w:sz w:val="20"/>
          <w:szCs w:val="20"/>
        </w:rPr>
        <w:tab/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/task/</w:t>
      </w:r>
      <w:r>
        <w:rPr>
          <w:rFonts w:ascii="Helvetica" w:hAnsi="Helvetica" w:cs="Helvetica"/>
          <w:color w:val="000000"/>
          <w:sz w:val="20"/>
          <w:szCs w:val="20"/>
        </w:rPr>
        <w:t>execute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E2020A" w:rsidRDefault="006D0902">
      <w:pPr>
        <w:pStyle w:val="11"/>
        <w:numPr>
          <w:ilvl w:val="0"/>
          <w:numId w:val="3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taskid: </w:t>
      </w:r>
      <w:r>
        <w:rPr>
          <w:rFonts w:ascii="Helvetica" w:hAnsi="Helvetica" w:cs="Helvetica"/>
          <w:color w:val="000000"/>
          <w:sz w:val="20"/>
          <w:szCs w:val="20"/>
        </w:rPr>
        <w:t xml:space="preserve"> 2</w:t>
      </w:r>
      <w:r>
        <w:rPr>
          <w:rFonts w:ascii="Helvetica" w:hAnsi="Helvetica" w:cs="Helvetica" w:hint="eastAsia"/>
          <w:color w:val="000000"/>
          <w:sz w:val="20"/>
          <w:szCs w:val="20"/>
        </w:rPr>
        <w:t>看播</w:t>
      </w:r>
      <w:r>
        <w:rPr>
          <w:rFonts w:ascii="Helvetica" w:hAnsi="Helvetica" w:cs="Helvetica"/>
          <w:color w:val="000000"/>
          <w:sz w:val="20"/>
          <w:szCs w:val="20"/>
        </w:rPr>
        <w:t>/ 3</w:t>
      </w:r>
      <w:r>
        <w:rPr>
          <w:rFonts w:ascii="Helvetica" w:hAnsi="Helvetica" w:cs="Helvetica" w:hint="eastAsia"/>
          <w:color w:val="000000"/>
          <w:sz w:val="20"/>
          <w:szCs w:val="20"/>
        </w:rPr>
        <w:t>开播</w:t>
      </w:r>
    </w:p>
    <w:p w:rsidR="00E2020A" w:rsidRDefault="006D0902">
      <w:pPr>
        <w:pStyle w:val="11"/>
        <w:numPr>
          <w:ilvl w:val="0"/>
          <w:numId w:val="3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ticket: </w:t>
      </w:r>
      <w:r>
        <w:rPr>
          <w:rFonts w:ascii="Helvetica" w:hAnsi="Helvetica" w:cs="Helvetica" w:hint="eastAsia"/>
          <w:color w:val="000000"/>
          <w:sz w:val="20"/>
          <w:szCs w:val="20"/>
        </w:rPr>
        <w:t>令牌</w:t>
      </w: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可选参数：</w:t>
      </w:r>
    </w:p>
    <w:p w:rsidR="00E2020A" w:rsidRDefault="006D0902">
      <w:pPr>
        <w:pStyle w:val="11"/>
        <w:numPr>
          <w:ilvl w:val="0"/>
          <w:numId w:val="3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ext</w:t>
      </w:r>
      <w:r>
        <w:rPr>
          <w:rFonts w:ascii="Helvetica" w:hAnsi="Helvetica" w:cs="Helvetica" w:hint="eastAsia"/>
          <w:color w:val="000000"/>
          <w:sz w:val="20"/>
          <w:szCs w:val="20"/>
        </w:rPr>
        <w:t>：附加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json</w:t>
      </w:r>
      <w:r>
        <w:rPr>
          <w:rFonts w:ascii="Helvetica" w:hAnsi="Helvetica" w:cs="Helvetica" w:hint="eastAsia"/>
          <w:color w:val="000000"/>
          <w:sz w:val="20"/>
          <w:szCs w:val="20"/>
        </w:rPr>
        <w:t>串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{</w:t>
      </w:r>
    </w:p>
    <w:p w:rsidR="00E2020A" w:rsidRDefault="006D0902">
      <w:pPr>
        <w:pStyle w:val="11"/>
        <w:shd w:val="clear" w:color="auto" w:fill="FFFFFF"/>
        <w:ind w:left="390" w:firstLineChars="225" w:firstLine="45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liveid: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xxx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 xml:space="preserve"> //</w:t>
      </w:r>
      <w:r>
        <w:rPr>
          <w:rFonts w:ascii="Helvetica" w:hAnsi="Helvetica" w:cs="Helvetica" w:hint="eastAsia"/>
          <w:color w:val="000000"/>
          <w:sz w:val="20"/>
          <w:szCs w:val="20"/>
        </w:rPr>
        <w:t>房间号</w:t>
      </w:r>
    </w:p>
    <w:p w:rsidR="00E2020A" w:rsidRDefault="006D0902">
      <w:pPr>
        <w:shd w:val="clear" w:color="auto" w:fill="FFFFFF"/>
        <w:ind w:firstLineChars="21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E2020A" w:rsidRDefault="006D090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uid : 1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taskid : 2     //</w:t>
      </w:r>
      <w:r>
        <w:rPr>
          <w:rFonts w:ascii="Helvetica" w:hAnsi="Helvetica" w:cs="Helvetica" w:hint="eastAsia"/>
          <w:color w:val="000000"/>
          <w:sz w:val="20"/>
          <w:szCs w:val="20"/>
        </w:rPr>
        <w:t>任务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 xml:space="preserve">ticket: xxx    </w:t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/>
          <w:color w:val="000000"/>
          <w:sz w:val="20"/>
          <w:szCs w:val="20"/>
        </w:rPr>
        <w:t>令牌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amount : xx  //</w:t>
      </w:r>
      <w:r>
        <w:rPr>
          <w:rFonts w:ascii="Helvetica" w:hAnsi="Helvetica" w:cs="Helvetica" w:hint="eastAsia"/>
          <w:color w:val="000000"/>
          <w:sz w:val="20"/>
          <w:szCs w:val="20"/>
        </w:rPr>
        <w:t>经验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level :xx     //</w:t>
      </w:r>
      <w:r>
        <w:rPr>
          <w:rFonts w:ascii="Helvetica" w:hAnsi="Helvetica" w:cs="Helvetica"/>
          <w:color w:val="000000"/>
          <w:sz w:val="20"/>
          <w:szCs w:val="20"/>
        </w:rPr>
        <w:t>等级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exp:xx      //</w:t>
      </w:r>
      <w:r>
        <w:rPr>
          <w:rFonts w:ascii="Helvetica" w:hAnsi="Helvetica" w:cs="Helvetica"/>
          <w:color w:val="000000"/>
          <w:sz w:val="20"/>
          <w:szCs w:val="20"/>
        </w:rPr>
        <w:t>经验</w:t>
      </w:r>
    </w:p>
    <w:p w:rsidR="00E2020A" w:rsidRDefault="006D0902">
      <w:pPr>
        <w:shd w:val="clear" w:color="auto" w:fill="FFFFFF"/>
        <w:ind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starttime</w:t>
      </w:r>
    </w:p>
    <w:p w:rsidR="00E2020A" w:rsidRDefault="006D0902">
      <w:pPr>
        <w:shd w:val="clear" w:color="auto" w:fill="FFFFFF"/>
        <w:ind w:firstLineChars="100" w:firstLine="2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A947B9" w:rsidRDefault="00A947B9" w:rsidP="00A947B9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bookmarkStart w:id="83" w:name="_Toc477251824"/>
      <w:r>
        <w:rPr>
          <w:rFonts w:ascii="Helvetica" w:hAnsi="Helvetica" w:cs="Helvetica" w:hint="eastAsia"/>
          <w:color w:val="000000"/>
          <w:sz w:val="20"/>
          <w:szCs w:val="20"/>
        </w:rPr>
        <w:t>批量</w:t>
      </w:r>
      <w:r>
        <w:rPr>
          <w:rFonts w:ascii="Helvetica" w:hAnsi="Helvetica" w:cs="Helvetica" w:hint="eastAsia"/>
          <w:color w:val="000000"/>
          <w:sz w:val="20"/>
          <w:szCs w:val="20"/>
        </w:rPr>
        <w:t>取用户信息</w:t>
      </w:r>
      <w:bookmarkEnd w:id="83"/>
    </w:p>
    <w:p w:rsidR="00A947B9" w:rsidRDefault="00A947B9" w:rsidP="00A947B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/user/</w:t>
      </w:r>
      <w:r w:rsidRPr="00A947B9">
        <w:rPr>
          <w:rFonts w:ascii="Helvetica" w:hAnsi="Helvetica" w:cs="Helvetica"/>
          <w:color w:val="000000"/>
          <w:sz w:val="20"/>
          <w:szCs w:val="20"/>
        </w:rPr>
        <w:t>getMultiUserInfo</w:t>
      </w:r>
    </w:p>
    <w:p w:rsidR="00A947B9" w:rsidRDefault="00A947B9" w:rsidP="00A947B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A947B9" w:rsidRDefault="00A947B9" w:rsidP="002A7EA3">
      <w:pPr>
        <w:pStyle w:val="11"/>
        <w:numPr>
          <w:ilvl w:val="0"/>
          <w:numId w:val="3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 w:rsidR="00A62011">
        <w:rPr>
          <w:rFonts w:ascii="Helvetica" w:hAnsi="Helvetica" w:cs="Helvetica" w:hint="eastAsia"/>
          <w:color w:val="000000"/>
          <w:sz w:val="20"/>
          <w:szCs w:val="20"/>
        </w:rPr>
        <w:t>s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 w:rsidR="005E3E9E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5E3E9E">
        <w:rPr>
          <w:rFonts w:ascii="Helvetica" w:hAnsi="Helvetica" w:cs="Helvetica" w:hint="eastAsia"/>
          <w:color w:val="000000"/>
          <w:sz w:val="20"/>
          <w:szCs w:val="20"/>
        </w:rPr>
        <w:t>逗号分隔</w:t>
      </w:r>
    </w:p>
    <w:p w:rsidR="00A947B9" w:rsidRDefault="00A947B9" w:rsidP="00A947B9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A947B9" w:rsidRDefault="00A947B9" w:rsidP="00A947B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A947B9" w:rsidRDefault="00A947B9" w:rsidP="00A947B9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:"1340099409",//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:rsidR="007E5B37" w:rsidRDefault="00A947B9" w:rsidP="00A947B9">
      <w:pPr>
        <w:shd w:val="clear" w:color="auto" w:fill="FFFFFF"/>
        <w:ind w:leftChars="100" w:left="810" w:hangingChars="300" w:hanging="6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data:{</w:t>
      </w:r>
    </w:p>
    <w:p w:rsidR="007E5B37" w:rsidRPr="007E5B37" w:rsidRDefault="007E5B37" w:rsidP="00006606">
      <w:pPr>
        <w:shd w:val="clear" w:color="auto" w:fill="FFFFFF"/>
        <w:ind w:leftChars="200" w:left="600" w:hangingChars="90" w:hanging="180"/>
        <w:rPr>
          <w:rFonts w:ascii="Helvetica" w:hAnsi="Helvetica" w:cs="Helvetica"/>
          <w:color w:val="000000"/>
          <w:sz w:val="20"/>
          <w:szCs w:val="20"/>
        </w:rPr>
      </w:pPr>
      <w:r w:rsidRPr="007E5B37">
        <w:rPr>
          <w:rFonts w:ascii="Helvetica" w:hAnsi="Helvetica" w:cs="Helvetica"/>
          <w:color w:val="000000"/>
          <w:sz w:val="20"/>
          <w:szCs w:val="20"/>
        </w:rPr>
        <w:t>"users": {</w:t>
      </w:r>
    </w:p>
    <w:p w:rsidR="00006606" w:rsidRDefault="007E5B37" w:rsidP="00006606">
      <w:pPr>
        <w:shd w:val="clear" w:color="auto" w:fill="FFFFFF"/>
        <w:ind w:leftChars="284" w:left="596" w:firstLine="420"/>
        <w:rPr>
          <w:rFonts w:ascii="Helvetica" w:hAnsi="Helvetica" w:cs="Helvetica"/>
          <w:color w:val="000000"/>
          <w:sz w:val="20"/>
          <w:szCs w:val="20"/>
        </w:rPr>
      </w:pPr>
      <w:r w:rsidRPr="007E5B37">
        <w:rPr>
          <w:rFonts w:ascii="Helvetica" w:hAnsi="Helvetica" w:cs="Helvetica"/>
          <w:color w:val="000000"/>
          <w:sz w:val="20"/>
          <w:szCs w:val="20"/>
        </w:rPr>
        <w:t>"</w:t>
      </w:r>
      <w:r w:rsidR="00006606">
        <w:rPr>
          <w:rFonts w:ascii="Helvetica" w:hAnsi="Helvetica" w:cs="Helvetica" w:hint="eastAsia"/>
          <w:color w:val="000000"/>
          <w:sz w:val="20"/>
          <w:szCs w:val="20"/>
        </w:rPr>
        <w:t>xxx</w:t>
      </w:r>
      <w:r w:rsidRPr="007E5B37">
        <w:rPr>
          <w:rFonts w:ascii="Helvetica" w:hAnsi="Helvetica" w:cs="Helvetica"/>
          <w:color w:val="000000"/>
          <w:sz w:val="20"/>
          <w:szCs w:val="20"/>
        </w:rPr>
        <w:t xml:space="preserve">": </w:t>
      </w:r>
      <w:hyperlink w:anchor="_二、用户信息体" w:tooltip="用户信息体" w:history="1">
        <w:r w:rsidR="00006606"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 w:rsidR="00006606"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 w:rsidR="00006606"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  <w:r w:rsidRPr="007E5B37">
        <w:rPr>
          <w:rFonts w:ascii="Helvetica" w:hAnsi="Helvetica" w:cs="Helvetica"/>
          <w:color w:val="000000"/>
          <w:sz w:val="20"/>
          <w:szCs w:val="20"/>
        </w:rPr>
        <w:t xml:space="preserve">   </w:t>
      </w:r>
    </w:p>
    <w:p w:rsidR="009C56F3" w:rsidRDefault="00006606" w:rsidP="00006606">
      <w:pPr>
        <w:shd w:val="clear" w:color="auto" w:fill="FFFFFF"/>
        <w:ind w:leftChars="285" w:left="598" w:firstLine="420"/>
        <w:rPr>
          <w:rFonts w:ascii="Helvetica" w:hAnsi="Helvetica" w:cs="Helvetica"/>
          <w:color w:val="000000"/>
          <w:sz w:val="20"/>
          <w:szCs w:val="20"/>
        </w:rPr>
      </w:pPr>
      <w:r w:rsidRPr="007E5B37"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xxx</w:t>
      </w:r>
      <w:r w:rsidRPr="007E5B37">
        <w:rPr>
          <w:rFonts w:ascii="Helvetica" w:hAnsi="Helvetica" w:cs="Helvetica"/>
          <w:color w:val="000000"/>
          <w:sz w:val="20"/>
          <w:szCs w:val="20"/>
        </w:rPr>
        <w:t xml:space="preserve">": </w:t>
      </w:r>
      <w:hyperlink w:anchor="_二、用户信息体" w:tooltip="用户信息体" w:history="1"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用户信息体</w:t>
        </w:r>
        <w:r>
          <w:rPr>
            <w:rStyle w:val="aa"/>
            <w:rFonts w:ascii="Helvetica" w:hAnsi="Helvetica" w:cs="Helvetica" w:hint="eastAsia"/>
            <w:sz w:val="20"/>
            <w:szCs w:val="20"/>
          </w:rPr>
          <w:t>#</w:t>
        </w:r>
      </w:hyperlink>
      <w:r w:rsidRPr="007E5B37">
        <w:rPr>
          <w:rFonts w:ascii="Helvetica" w:hAnsi="Helvetica" w:cs="Helvetica"/>
          <w:color w:val="000000"/>
          <w:sz w:val="20"/>
          <w:szCs w:val="20"/>
        </w:rPr>
        <w:t xml:space="preserve">  </w:t>
      </w:r>
    </w:p>
    <w:p w:rsidR="00006606" w:rsidRDefault="00EF6D45" w:rsidP="006D0902">
      <w:pPr>
        <w:shd w:val="clear" w:color="auto" w:fill="FFFFFF"/>
        <w:ind w:leftChars="285" w:left="598" w:firstLine="42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……</w:t>
      </w:r>
      <w:r w:rsidR="00006606" w:rsidRPr="007E5B37">
        <w:rPr>
          <w:rFonts w:ascii="Helvetica" w:hAnsi="Helvetica" w:cs="Helvetica"/>
          <w:color w:val="000000"/>
          <w:sz w:val="20"/>
          <w:szCs w:val="20"/>
        </w:rPr>
        <w:t xml:space="preserve"> </w:t>
      </w:r>
      <w:bookmarkStart w:id="84" w:name="_GoBack"/>
      <w:bookmarkEnd w:id="84"/>
    </w:p>
    <w:p w:rsidR="00A947B9" w:rsidRDefault="007E5B37" w:rsidP="00006606">
      <w:pPr>
        <w:shd w:val="clear" w:color="auto" w:fill="FFFFFF"/>
        <w:ind w:leftChars="200" w:left="1020" w:hangingChars="300" w:hanging="600"/>
        <w:rPr>
          <w:rFonts w:ascii="Helvetica" w:hAnsi="Helvetica" w:cs="Helvetica"/>
          <w:b/>
          <w:color w:val="FF0000"/>
          <w:sz w:val="20"/>
          <w:szCs w:val="20"/>
          <w:shd w:val="pct10" w:color="auto" w:fill="FFFFFF"/>
        </w:rPr>
      </w:pPr>
      <w:r w:rsidRPr="007E5B37">
        <w:rPr>
          <w:rFonts w:ascii="Helvetica" w:hAnsi="Helvetica" w:cs="Helvetica"/>
          <w:color w:val="000000"/>
          <w:sz w:val="20"/>
          <w:szCs w:val="20"/>
        </w:rPr>
        <w:t xml:space="preserve">     }</w:t>
      </w:r>
    </w:p>
    <w:p w:rsidR="00A947B9" w:rsidRDefault="00A947B9" w:rsidP="00A947B9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</w:t>
      </w:r>
    </w:p>
    <w:p w:rsidR="00A947B9" w:rsidRDefault="00A947B9" w:rsidP="00A947B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85" w:name="_二、用户信息体"/>
      <w:bookmarkStart w:id="86" w:name="_Toc405974796"/>
      <w:bookmarkStart w:id="87" w:name="_Toc477251825"/>
      <w:bookmarkEnd w:id="85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二</w:t>
      </w:r>
      <w:r>
        <w:rPr>
          <w:rFonts w:ascii="Helvetica" w:hAnsi="Helvetica" w:cs="Helvetica"/>
          <w:color w:val="000000"/>
          <w:sz w:val="28"/>
          <w:szCs w:val="28"/>
        </w:rPr>
        <w:t>、</w:t>
      </w:r>
      <w:bookmarkEnd w:id="86"/>
      <w:r>
        <w:rPr>
          <w:rFonts w:ascii="Helvetica" w:hAnsi="Helvetica" w:cs="Helvetica" w:hint="eastAsia"/>
          <w:color w:val="000000"/>
          <w:sz w:val="28"/>
          <w:szCs w:val="28"/>
        </w:rPr>
        <w:t>用户信息体</w:t>
      </w:r>
      <w:bookmarkEnd w:id="87"/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uid:123546</w:t>
      </w:r>
      <w:r>
        <w:rPr>
          <w:rFonts w:ascii="Helvetica" w:hAnsi="Helvetica" w:cs="Helvetica"/>
          <w:color w:val="000000"/>
          <w:sz w:val="20"/>
          <w:szCs w:val="20"/>
        </w:rPr>
        <w:t>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20"/>
          <w:szCs w:val="20"/>
        </w:rPr>
        <w:t>nickname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昵称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avatar: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hyperlink r:id="rId9" w:history="1">
        <w:r>
          <w:rPr>
            <w:rStyle w:val="aa"/>
            <w:rFonts w:ascii="Helvetica" w:hAnsi="Helvetica" w:cs="Helvetica"/>
            <w:sz w:val="20"/>
            <w:szCs w:val="20"/>
          </w:rPr>
          <w:t>http://tp3.sinaimg.cn/1639054994/180/1251648107/1</w:t>
        </w:r>
      </w:hyperlink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 //</w:t>
      </w:r>
      <w:r>
        <w:rPr>
          <w:rFonts w:ascii="Helvetica" w:hAnsi="Helvetica" w:cs="Helvetica" w:hint="eastAsia"/>
          <w:color w:val="000000"/>
          <w:sz w:val="20"/>
          <w:szCs w:val="20"/>
        </w:rPr>
        <w:t>头像大图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signature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签名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gender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 xml:space="preserve"> "</w:t>
      </w:r>
      <w:r>
        <w:rPr>
          <w:rFonts w:ascii="Helvetica" w:hAnsi="Helvetica" w:cs="Helvetica" w:hint="eastAsia"/>
          <w:color w:val="000000"/>
          <w:sz w:val="20"/>
          <w:szCs w:val="20"/>
        </w:rPr>
        <w:t>F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性别，</w:t>
      </w:r>
      <w:r>
        <w:rPr>
          <w:rFonts w:ascii="Helvetica" w:hAnsi="Helvetica" w:cs="Helvetica" w:hint="eastAsia"/>
          <w:color w:val="000000"/>
          <w:sz w:val="20"/>
          <w:szCs w:val="20"/>
        </w:rPr>
        <w:t>F:</w:t>
      </w:r>
      <w:r>
        <w:rPr>
          <w:rFonts w:ascii="Helvetica" w:hAnsi="Helvetica" w:cs="Helvetica" w:hint="eastAsia"/>
          <w:color w:val="000000"/>
          <w:sz w:val="20"/>
          <w:szCs w:val="20"/>
        </w:rPr>
        <w:t>女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M:</w:t>
      </w:r>
      <w:r>
        <w:rPr>
          <w:rFonts w:ascii="Helvetica" w:hAnsi="Helvetica" w:cs="Helvetica" w:hint="eastAsia"/>
          <w:color w:val="000000"/>
          <w:sz w:val="20"/>
          <w:szCs w:val="20"/>
        </w:rPr>
        <w:t>男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N:</w:t>
      </w:r>
      <w:r>
        <w:rPr>
          <w:rFonts w:ascii="Helvetica" w:hAnsi="Helvetica" w:cs="Helvetica" w:hint="eastAsia"/>
          <w:color w:val="000000"/>
          <w:sz w:val="20"/>
          <w:szCs w:val="20"/>
        </w:rPr>
        <w:t>未知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"birth": "1988-00-00"</w:t>
      </w:r>
      <w:r>
        <w:rPr>
          <w:rFonts w:ascii="Helvetica" w:hAnsi="Helvetica" w:cs="Helvetica" w:hint="eastAsia"/>
          <w:color w:val="000000"/>
          <w:sz w:val="20"/>
          <w:szCs w:val="20"/>
        </w:rPr>
        <w:t>,                //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location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/>
          <w:color w:val="000000"/>
          <w:sz w:val="20"/>
          <w:szCs w:val="20"/>
        </w:rPr>
        <w:t xml:space="preserve"> "</w:t>
      </w:r>
      <w:r>
        <w:rPr>
          <w:rFonts w:ascii="Helvetica" w:hAnsi="Helvetica" w:cs="Helvetica" w:hint="eastAsia"/>
          <w:color w:val="000000"/>
          <w:sz w:val="20"/>
          <w:szCs w:val="20"/>
        </w:rPr>
        <w:t>北京朝阳区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位置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"region": "china",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地区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verified</w:t>
      </w:r>
      <w:r>
        <w:rPr>
          <w:rFonts w:ascii="Helvetica" w:hAnsi="Helvetica" w:cs="Helvetica" w:hint="eastAsia"/>
          <w:color w:val="000000"/>
          <w:sz w:val="20"/>
          <w:szCs w:val="20"/>
        </w:rPr>
        <w:t>:true,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是否认证用户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verifiedinfo</w:t>
      </w:r>
      <w:r>
        <w:rPr>
          <w:rFonts w:ascii="Helvetica" w:hAnsi="Helvetica" w:cs="Helvetica" w:hint="eastAsia"/>
          <w:color w:val="000000"/>
          <w:sz w:val="20"/>
          <w:szCs w:val="20"/>
        </w:rPr>
        <w:t>: {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credentials:</w:t>
      </w:r>
      <w:r>
        <w:rPr>
          <w:rFonts w:ascii="Helvetica" w:hAnsi="Helvetica" w:cs="Helvetica"/>
          <w:color w:val="000000"/>
          <w:sz w:val="20"/>
          <w:szCs w:val="20"/>
        </w:rPr>
        <w:t xml:space="preserve"> "</w:t>
      </w:r>
      <w:r>
        <w:rPr>
          <w:rFonts w:ascii="Helvetica" w:hAnsi="Helvetica" w:cs="Helvetica" w:hint="eastAsia"/>
          <w:color w:val="000000"/>
          <w:sz w:val="20"/>
          <w:szCs w:val="20"/>
        </w:rPr>
        <w:t>认证程序员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ascii="Helvetica" w:hAnsi="Helvetica" w:cs="Helvetica" w:hint="eastAsia"/>
          <w:color w:val="000000"/>
          <w:sz w:val="20"/>
          <w:szCs w:val="20"/>
        </w:rPr>
        <w:t>,  //'</w:t>
      </w:r>
      <w:r>
        <w:rPr>
          <w:rFonts w:ascii="Helvetica" w:hAnsi="Helvetica" w:cs="Helvetica" w:hint="eastAsia"/>
          <w:color w:val="000000"/>
          <w:sz w:val="20"/>
          <w:szCs w:val="20"/>
        </w:rPr>
        <w:t>认证信息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type:1     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认证类型，</w:t>
      </w:r>
      <w:r>
        <w:rPr>
          <w:rFonts w:ascii="Helvetica" w:hAnsi="Helvetica" w:cs="Helvetica" w:hint="eastAsia"/>
          <w:color w:val="000000"/>
          <w:sz w:val="20"/>
          <w:szCs w:val="20"/>
        </w:rPr>
        <w:t>1:</w:t>
      </w:r>
      <w:r>
        <w:rPr>
          <w:rFonts w:ascii="Helvetica" w:hAnsi="Helvetica" w:cs="Helvetica" w:hint="eastAsia"/>
          <w:color w:val="000000"/>
          <w:sz w:val="20"/>
          <w:szCs w:val="20"/>
        </w:rPr>
        <w:t>个人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2:</w:t>
      </w:r>
      <w:r>
        <w:rPr>
          <w:rFonts w:ascii="Helvetica" w:hAnsi="Helvetica" w:cs="Helvetica" w:hint="eastAsia"/>
          <w:color w:val="000000"/>
          <w:sz w:val="20"/>
          <w:szCs w:val="20"/>
        </w:rPr>
        <w:t>团体、机构</w:t>
      </w:r>
    </w:p>
    <w:p w:rsidR="00E2020A" w:rsidRDefault="006D0902">
      <w:pPr>
        <w:shd w:val="clear" w:color="auto" w:fill="FFFFFF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realname: "</w:t>
      </w:r>
      <w:r>
        <w:rPr>
          <w:rFonts w:ascii="Helvetica" w:hAnsi="Helvetica" w:cs="Helvetica" w:hint="eastAsia"/>
          <w:color w:val="000000"/>
          <w:sz w:val="20"/>
          <w:szCs w:val="20"/>
        </w:rPr>
        <w:t>王健林</w:t>
      </w:r>
      <w:r>
        <w:rPr>
          <w:rFonts w:ascii="Helvetica" w:hAnsi="Helvetica" w:cs="Helvetica" w:hint="eastAsia"/>
          <w:color w:val="000000"/>
          <w:sz w:val="20"/>
          <w:szCs w:val="20"/>
        </w:rPr>
        <w:t>"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用户设置显示真实姓名时返回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},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exp:1231      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经验值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level:1                           //</w:t>
      </w:r>
      <w:r>
        <w:rPr>
          <w:rFonts w:ascii="Helvetica" w:hAnsi="Helvetica" w:cs="Helvetica" w:hint="eastAsia"/>
          <w:color w:val="000000"/>
          <w:sz w:val="20"/>
          <w:szCs w:val="20"/>
        </w:rPr>
        <w:t>用户等级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medal:[</w:t>
      </w:r>
    </w:p>
    <w:p w:rsidR="00E2020A" w:rsidRDefault="006D0902">
      <w:pPr>
        <w:shd w:val="clear" w:color="auto" w:fill="FFFFFF"/>
        <w:ind w:firstLineChars="250" w:firstLine="50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{kind: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tuhao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, medal: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xx</w:t>
      </w:r>
      <w:r>
        <w:rPr>
          <w:rFonts w:ascii="Helvetica" w:hAnsi="Helvetica" w:cs="Helvetica"/>
          <w:color w:val="000000"/>
          <w:sz w:val="20"/>
          <w:szCs w:val="20"/>
        </w:rPr>
        <w:t>’</w:t>
      </w:r>
      <w:r>
        <w:rPr>
          <w:rFonts w:ascii="Helvetica" w:hAnsi="Helvetica" w:cs="Helvetica" w:hint="eastAsia"/>
          <w:color w:val="000000"/>
          <w:sz w:val="20"/>
          <w:szCs w:val="20"/>
        </w:rPr>
        <w:t>}   //kind:</w:t>
      </w:r>
      <w:r>
        <w:rPr>
          <w:rFonts w:ascii="Helvetica" w:hAnsi="Helvetica" w:cs="Helvetica" w:hint="eastAsia"/>
          <w:color w:val="000000"/>
          <w:sz w:val="20"/>
          <w:szCs w:val="20"/>
        </w:rPr>
        <w:t>勋章类型，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medal:</w:t>
      </w:r>
      <w:r>
        <w:rPr>
          <w:rFonts w:ascii="Helvetica" w:hAnsi="Helvetica" w:cs="Helvetica" w:hint="eastAsia"/>
          <w:color w:val="000000"/>
          <w:sz w:val="20"/>
          <w:szCs w:val="20"/>
        </w:rPr>
        <w:t>勋章标识</w:t>
      </w:r>
    </w:p>
    <w:p w:rsidR="00E2020A" w:rsidRDefault="006D090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]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88" w:name="_Toc477251826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三</w:t>
      </w:r>
      <w:r>
        <w:rPr>
          <w:rFonts w:ascii="Helvetica" w:hAnsi="Helvetica" w:cs="Helvetica"/>
          <w:color w:val="000000"/>
          <w:sz w:val="28"/>
          <w:szCs w:val="28"/>
        </w:rPr>
        <w:t>、</w:t>
      </w:r>
      <w:r>
        <w:rPr>
          <w:rFonts w:ascii="Helvetica" w:hAnsi="Helvetica" w:cs="Helvetica" w:hint="eastAsia"/>
          <w:color w:val="000000"/>
          <w:sz w:val="28"/>
          <w:szCs w:val="28"/>
        </w:rPr>
        <w:t>附加参数</w:t>
      </w:r>
      <w:bookmarkEnd w:id="88"/>
    </w:p>
    <w:p w:rsidR="00E2020A" w:rsidRDefault="00E2020A"/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gu</w:t>
      </w:r>
      <w:r>
        <w:rPr>
          <w:rFonts w:ascii="Helvetica" w:hAnsi="Helvetica" w:cs="Helvetica"/>
          <w:color w:val="000000"/>
          <w:sz w:val="20"/>
          <w:szCs w:val="20"/>
        </w:rPr>
        <w:t xml:space="preserve">id: </w:t>
      </w:r>
      <w:r>
        <w:rPr>
          <w:rFonts w:ascii="Helvetica" w:hAnsi="Helvetica" w:cs="Helvetica" w:hint="eastAsia"/>
          <w:color w:val="000000"/>
          <w:sz w:val="20"/>
          <w:szCs w:val="20"/>
        </w:rPr>
        <w:t>U</w:t>
      </w:r>
      <w:r>
        <w:rPr>
          <w:rFonts w:ascii="Helvetica" w:hAnsi="Helvetica" w:cs="Helvetica" w:hint="eastAsia"/>
          <w:color w:val="000000"/>
          <w:sz w:val="20"/>
          <w:szCs w:val="20"/>
        </w:rPr>
        <w:t>RL</w:t>
      </w:r>
      <w:r>
        <w:rPr>
          <w:rFonts w:ascii="Helvetica" w:hAnsi="Helvetica" w:cs="Helvetica" w:hint="eastAsia"/>
          <w:color w:val="000000"/>
          <w:sz w:val="20"/>
          <w:szCs w:val="20"/>
        </w:rPr>
        <w:t>加密串（见下面生成规则）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，不存在时使用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deviceid:</w:t>
      </w:r>
      <w:r>
        <w:rPr>
          <w:rFonts w:ascii="Helvetica" w:hAnsi="Helvetica" w:cs="Helvetica" w:hint="eastAsia"/>
          <w:color w:val="000000"/>
          <w:sz w:val="20"/>
          <w:szCs w:val="20"/>
        </w:rPr>
        <w:t>设备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platform: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客户端平台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network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网络类型（</w:t>
      </w:r>
      <w:r>
        <w:rPr>
          <w:rFonts w:ascii="Helvetica" w:hAnsi="Helvetica" w:cs="Helvetica" w:hint="eastAsia"/>
          <w:color w:val="000000"/>
          <w:sz w:val="20"/>
          <w:szCs w:val="20"/>
        </w:rPr>
        <w:t>wifi/2g/3g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version: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客户端版本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rand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随机标识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netspeed:</w:t>
      </w:r>
      <w:r>
        <w:rPr>
          <w:rFonts w:ascii="Helvetica" w:hAnsi="Helvetica" w:cs="Helvetica" w:hint="eastAsia"/>
          <w:color w:val="000000"/>
          <w:sz w:val="20"/>
          <w:szCs w:val="20"/>
        </w:rPr>
        <w:t>网速</w:t>
      </w:r>
    </w:p>
    <w:p w:rsidR="00E2020A" w:rsidRDefault="006D0902">
      <w:pPr>
        <w:pStyle w:val="11"/>
        <w:numPr>
          <w:ilvl w:val="0"/>
          <w:numId w:val="3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time: 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客户端时间戳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89" w:name="_Toc477251827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四</w:t>
      </w:r>
      <w:r>
        <w:rPr>
          <w:rFonts w:ascii="Helvetica" w:hAnsi="Helvetica" w:cs="Helvetica"/>
          <w:color w:val="000000"/>
          <w:sz w:val="28"/>
          <w:szCs w:val="28"/>
        </w:rPr>
        <w:t>、</w:t>
      </w:r>
      <w:r>
        <w:rPr>
          <w:rFonts w:ascii="Helvetica" w:hAnsi="Helvetica" w:cs="Helvetica"/>
          <w:color w:val="000000"/>
          <w:sz w:val="28"/>
          <w:szCs w:val="28"/>
        </w:rPr>
        <w:t>URL</w:t>
      </w:r>
      <w:r>
        <w:rPr>
          <w:rFonts w:ascii="Helvetica" w:hAnsi="Helvetica" w:cs="Helvetica" w:hint="eastAsia"/>
          <w:color w:val="000000"/>
          <w:sz w:val="28"/>
          <w:szCs w:val="28"/>
        </w:rPr>
        <w:t>签名规则</w:t>
      </w:r>
      <w:bookmarkEnd w:id="89"/>
    </w:p>
    <w:p w:rsidR="00E2020A" w:rsidRDefault="006D090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(1)</w:t>
      </w:r>
      <w:r>
        <w:rPr>
          <w:rFonts w:ascii="Helvetica" w:hAnsi="Helvetica" w:cs="Helvetica"/>
          <w:color w:val="000000"/>
          <w:sz w:val="20"/>
          <w:szCs w:val="20"/>
        </w:rPr>
        <w:t>将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附加参数（除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按字典顺序进行排序</w:t>
      </w:r>
    </w:p>
    <w:p w:rsidR="00E2020A" w:rsidRDefault="006D090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(2)</w:t>
      </w:r>
      <w:r>
        <w:rPr>
          <w:rFonts w:ascii="Helvetica" w:hAnsi="Helvetica" w:cs="Helvetica"/>
          <w:color w:val="000000"/>
          <w:sz w:val="20"/>
          <w:szCs w:val="20"/>
        </w:rPr>
        <w:t>将排序后的参数</w:t>
      </w:r>
      <w:r>
        <w:rPr>
          <w:rFonts w:ascii="Helvetica" w:hAnsi="Helvetica" w:cs="Helvetica" w:hint="eastAsia"/>
          <w:color w:val="000000"/>
          <w:sz w:val="20"/>
          <w:szCs w:val="20"/>
        </w:rPr>
        <w:t>及值拼接起来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如：</w:t>
      </w:r>
      <w:r>
        <w:rPr>
          <w:rFonts w:ascii="Helvetica" w:hAnsi="Helvetica" w:cs="Helvetica"/>
          <w:color w:val="000000"/>
          <w:sz w:val="20"/>
          <w:szCs w:val="20"/>
        </w:rPr>
        <w:t>k</w:t>
      </w:r>
      <w:r>
        <w:rPr>
          <w:rFonts w:ascii="Helvetica" w:hAnsi="Helvetica" w:cs="Helvetica" w:hint="eastAsia"/>
          <w:color w:val="000000"/>
          <w:sz w:val="20"/>
          <w:szCs w:val="20"/>
        </w:rPr>
        <w:t>ey</w:t>
      </w:r>
      <w:r>
        <w:rPr>
          <w:rFonts w:ascii="Helvetica" w:hAnsi="Helvetica" w:cs="Helvetica"/>
          <w:color w:val="000000"/>
          <w:sz w:val="20"/>
          <w:szCs w:val="20"/>
        </w:rPr>
        <w:t>1=v</w:t>
      </w:r>
      <w:r>
        <w:rPr>
          <w:rFonts w:ascii="Helvetica" w:hAnsi="Helvetica" w:cs="Helvetica" w:hint="eastAsia"/>
          <w:color w:val="000000"/>
          <w:sz w:val="20"/>
          <w:szCs w:val="20"/>
        </w:rPr>
        <w:t>alue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FF0000"/>
          <w:sz w:val="20"/>
          <w:szCs w:val="20"/>
        </w:rPr>
        <w:t>k</w:t>
      </w:r>
      <w:r>
        <w:rPr>
          <w:rFonts w:ascii="Helvetica" w:hAnsi="Helvetica" w:cs="Helvetica" w:hint="eastAsia"/>
          <w:color w:val="FF0000"/>
          <w:sz w:val="20"/>
          <w:szCs w:val="20"/>
        </w:rPr>
        <w:t>ey</w:t>
      </w:r>
      <w:r>
        <w:rPr>
          <w:rFonts w:ascii="Helvetica" w:hAnsi="Helvetica" w:cs="Helvetica"/>
          <w:color w:val="FF0000"/>
          <w:sz w:val="20"/>
          <w:szCs w:val="20"/>
        </w:rPr>
        <w:t>2=v</w:t>
      </w:r>
      <w:r>
        <w:rPr>
          <w:rFonts w:ascii="Helvetica" w:hAnsi="Helvetica" w:cs="Helvetica" w:hint="eastAsia"/>
          <w:color w:val="FF0000"/>
          <w:sz w:val="20"/>
          <w:szCs w:val="20"/>
        </w:rPr>
        <w:t>alue</w:t>
      </w:r>
      <w:r>
        <w:rPr>
          <w:rFonts w:ascii="Helvetica" w:hAnsi="Helvetica" w:cs="Helvetica"/>
          <w:color w:val="FF0000"/>
          <w:sz w:val="20"/>
          <w:szCs w:val="20"/>
        </w:rPr>
        <w:t>2</w:t>
      </w:r>
      <w:r>
        <w:rPr>
          <w:rFonts w:ascii="Helvetica" w:hAnsi="Helvetica" w:cs="Helvetica"/>
          <w:color w:val="0070C0"/>
          <w:sz w:val="20"/>
          <w:szCs w:val="20"/>
        </w:rPr>
        <w:t>k</w:t>
      </w:r>
      <w:r>
        <w:rPr>
          <w:rFonts w:ascii="Helvetica" w:hAnsi="Helvetica" w:cs="Helvetica" w:hint="eastAsia"/>
          <w:color w:val="0070C0"/>
          <w:sz w:val="20"/>
          <w:szCs w:val="20"/>
        </w:rPr>
        <w:t>ey</w:t>
      </w:r>
      <w:r>
        <w:rPr>
          <w:rFonts w:ascii="Helvetica" w:hAnsi="Helvetica" w:cs="Helvetica"/>
          <w:color w:val="0070C0"/>
          <w:sz w:val="20"/>
          <w:szCs w:val="20"/>
        </w:rPr>
        <w:t>3=v</w:t>
      </w:r>
      <w:r>
        <w:rPr>
          <w:rFonts w:ascii="Helvetica" w:hAnsi="Helvetica" w:cs="Helvetica" w:hint="eastAsia"/>
          <w:color w:val="0070C0"/>
          <w:sz w:val="20"/>
          <w:szCs w:val="20"/>
        </w:rPr>
        <w:t>alue</w:t>
      </w:r>
      <w:r>
        <w:rPr>
          <w:rFonts w:ascii="Helvetica" w:hAnsi="Helvetica" w:cs="Helvetica"/>
          <w:color w:val="0070C0"/>
          <w:sz w:val="20"/>
          <w:szCs w:val="20"/>
        </w:rPr>
        <w:t>3</w:t>
      </w:r>
    </w:p>
    <w:p w:rsidR="00E2020A" w:rsidRDefault="006D090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(3)</w:t>
      </w:r>
      <w:r>
        <w:rPr>
          <w:rFonts w:ascii="Helvetica" w:hAnsi="Helvetica" w:cs="Helvetica"/>
          <w:color w:val="000000"/>
          <w:sz w:val="20"/>
          <w:szCs w:val="20"/>
        </w:rPr>
        <w:t>在上述转换后的串末尾追</w:t>
      </w:r>
      <w:r>
        <w:rPr>
          <w:rFonts w:ascii="Helvetica" w:hAnsi="Helvetica" w:cs="Helvetica" w:hint="eastAsia"/>
          <w:color w:val="000000"/>
          <w:sz w:val="20"/>
          <w:szCs w:val="20"/>
        </w:rPr>
        <w:t>加上私钥（双方约定）</w:t>
      </w:r>
    </w:p>
    <w:p w:rsidR="00E2020A" w:rsidRDefault="006D090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(4)</w:t>
      </w:r>
      <w:r>
        <w:rPr>
          <w:rFonts w:ascii="Helvetica" w:hAnsi="Helvetica" w:cs="Helvetica" w:hint="eastAsia"/>
          <w:color w:val="000000"/>
          <w:sz w:val="20"/>
          <w:szCs w:val="20"/>
        </w:rPr>
        <w:t>对</w:t>
      </w:r>
      <w:r>
        <w:rPr>
          <w:rFonts w:ascii="Helvetica" w:hAnsi="Helvetica" w:cs="Helvetica"/>
          <w:color w:val="000000"/>
          <w:sz w:val="20"/>
          <w:szCs w:val="20"/>
        </w:rPr>
        <w:t>上述</w:t>
      </w:r>
      <w:r>
        <w:rPr>
          <w:rFonts w:ascii="Helvetica" w:hAnsi="Helvetica" w:cs="Helvetica" w:hint="eastAsia"/>
          <w:color w:val="000000"/>
          <w:sz w:val="20"/>
          <w:szCs w:val="20"/>
        </w:rPr>
        <w:t>结果进行</w:t>
      </w:r>
      <w:r>
        <w:rPr>
          <w:rFonts w:ascii="Helvetica" w:hAnsi="Helvetica" w:cs="Helvetic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计算</w:t>
      </w:r>
      <w:r>
        <w:rPr>
          <w:rFonts w:ascii="Helvetica" w:hAnsi="Helvetica" w:cs="Helvetica"/>
          <w:color w:val="000000"/>
          <w:sz w:val="20"/>
          <w:szCs w:val="20"/>
        </w:rPr>
        <w:t>，然后作为</w:t>
      </w:r>
      <w:r>
        <w:rPr>
          <w:rFonts w:ascii="Helvetica" w:hAnsi="Helvetica" w:cs="Helvetica"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/>
          <w:color w:val="000000"/>
          <w:sz w:val="20"/>
          <w:szCs w:val="20"/>
        </w:rPr>
        <w:t>的值</w:t>
      </w:r>
      <w:r>
        <w:rPr>
          <w:rFonts w:ascii="Helvetica" w:hAnsi="Helvetica" w:cs="Helvetica" w:hint="eastAsia"/>
          <w:color w:val="000000"/>
          <w:sz w:val="20"/>
          <w:szCs w:val="20"/>
        </w:rPr>
        <w:t>（注：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值使用小写）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90" w:name="_Toc477251828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五</w:t>
      </w:r>
      <w:r>
        <w:rPr>
          <w:rFonts w:ascii="Helvetica" w:hAnsi="Helvetica" w:cs="Helvetica"/>
          <w:color w:val="000000"/>
          <w:sz w:val="28"/>
          <w:szCs w:val="28"/>
        </w:rPr>
        <w:t>、</w:t>
      </w:r>
      <w:r>
        <w:rPr>
          <w:rFonts w:ascii="Helvetica" w:hAnsi="Helvetica" w:cs="Helvetica" w:hint="eastAsia"/>
          <w:color w:val="000000"/>
          <w:sz w:val="28"/>
          <w:szCs w:val="28"/>
        </w:rPr>
        <w:t>错误码</w:t>
      </w:r>
      <w:bookmarkEnd w:id="90"/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[1001] =&gt;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不能为空</w:t>
      </w:r>
      <w:r>
        <w:rPr>
          <w:rFonts w:ascii="Helvetica" w:hAnsi="Helvetica" w:cs="Helvetica" w:hint="eastAsia"/>
          <w:color w:val="000000"/>
          <w:sz w:val="20"/>
          <w:szCs w:val="20"/>
        </w:rPr>
        <w:t>!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[1002] =&gt;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不存在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[1003] =&gt;</w:t>
      </w:r>
      <w:r>
        <w:rPr>
          <w:rFonts w:ascii="Helvetica" w:hAnsi="Helvetica" w:cs="Helvetica" w:hint="eastAsia"/>
          <w:color w:val="000000"/>
          <w:sz w:val="20"/>
          <w:szCs w:val="20"/>
        </w:rPr>
        <w:t>签名校验失败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[1004] =&gt;</w:t>
      </w:r>
      <w:r>
        <w:rPr>
          <w:rFonts w:ascii="Helvetica" w:hAnsi="Helvetica" w:cs="Helvetica" w:hint="eastAsia"/>
          <w:color w:val="000000"/>
          <w:sz w:val="20"/>
          <w:szCs w:val="20"/>
        </w:rPr>
        <w:t>不能重复请求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[1005] =&gt;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格式错误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[1101] =&gt;</w:t>
      </w:r>
      <w:r>
        <w:rPr>
          <w:rFonts w:ascii="Helvetica" w:hAnsi="Helvetica" w:cs="Helvetica" w:hint="eastAsia"/>
          <w:color w:val="000000"/>
          <w:sz w:val="20"/>
          <w:szCs w:val="20"/>
        </w:rPr>
        <w:t>用户未登录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[1102] =&gt;</w:t>
      </w:r>
      <w:r>
        <w:rPr>
          <w:rFonts w:ascii="Helvetica" w:hAnsi="Helvetica" w:cs="Helvetica" w:hint="eastAsia"/>
          <w:color w:val="000000"/>
          <w:sz w:val="20"/>
          <w:szCs w:val="20"/>
        </w:rPr>
        <w:t>当前登录用户不存在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[1103] =&gt;</w:t>
      </w:r>
      <w:r>
        <w:rPr>
          <w:rFonts w:ascii="Helvetica" w:hAnsi="Helvetica" w:cs="Helvetica" w:hint="eastAsia"/>
          <w:color w:val="000000"/>
          <w:sz w:val="20"/>
          <w:szCs w:val="20"/>
        </w:rPr>
        <w:t>用户不存在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[1104] =&gt; token</w:t>
      </w:r>
      <w:r>
        <w:rPr>
          <w:rFonts w:ascii="Helvetica" w:hAnsi="Helvetica" w:cs="Helvetica" w:hint="eastAsia"/>
          <w:color w:val="000000"/>
          <w:sz w:val="20"/>
          <w:szCs w:val="20"/>
        </w:rPr>
        <w:t>无效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[1105] =&gt;</w:t>
      </w:r>
      <w:r>
        <w:rPr>
          <w:rFonts w:ascii="Helvetica" w:hAnsi="Helvetica" w:cs="Helvetica" w:hint="eastAsia"/>
          <w:color w:val="000000"/>
          <w:sz w:val="20"/>
          <w:szCs w:val="20"/>
        </w:rPr>
        <w:t>有问题的设备或用户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[1106] =&gt;</w:t>
      </w:r>
      <w:r>
        <w:rPr>
          <w:rFonts w:ascii="Helvetica" w:hAnsi="Helvetica" w:cs="Helvetica" w:hint="eastAsia"/>
          <w:color w:val="000000"/>
          <w:sz w:val="20"/>
          <w:szCs w:val="20"/>
        </w:rPr>
        <w:t>昵称</w:t>
      </w:r>
      <w:r>
        <w:rPr>
          <w:rFonts w:ascii="Helvetica" w:hAnsi="Helvetica" w:cs="Helvetica" w:hint="eastAsia"/>
          <w:color w:val="000000"/>
          <w:sz w:val="20"/>
          <w:szCs w:val="20"/>
        </w:rPr>
        <w:t>[%s]</w:t>
      </w:r>
      <w:r>
        <w:rPr>
          <w:rFonts w:ascii="Helvetica" w:hAnsi="Helvetica" w:cs="Helvetica" w:hint="eastAsia"/>
          <w:color w:val="000000"/>
          <w:sz w:val="20"/>
          <w:szCs w:val="20"/>
        </w:rPr>
        <w:t>已存在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[1107] =&gt;</w:t>
      </w:r>
      <w:r>
        <w:rPr>
          <w:rFonts w:ascii="Helvetica" w:hAnsi="Helvetica" w:cs="Helvetica" w:hint="eastAsia"/>
          <w:color w:val="000000"/>
          <w:sz w:val="20"/>
          <w:szCs w:val="20"/>
        </w:rPr>
        <w:t>您输入的手机号码有误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, </w:t>
      </w:r>
      <w:r>
        <w:rPr>
          <w:rFonts w:ascii="Helvetica" w:hAnsi="Helvetica" w:cs="Helvetica" w:hint="eastAsia"/>
          <w:color w:val="000000"/>
          <w:sz w:val="20"/>
          <w:szCs w:val="20"/>
        </w:rPr>
        <w:t>请重新输入</w:t>
      </w:r>
      <w:r>
        <w:rPr>
          <w:rFonts w:ascii="Helvetica" w:hAnsi="Helvetica" w:cs="Helvetica" w:hint="eastAsia"/>
          <w:color w:val="000000"/>
          <w:sz w:val="20"/>
          <w:szCs w:val="20"/>
        </w:rPr>
        <w:t>!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[1108] =&gt;</w:t>
      </w:r>
      <w:r>
        <w:rPr>
          <w:rFonts w:ascii="Helvetica" w:hAnsi="Helvetica" w:cs="Helvetica" w:hint="eastAsia"/>
          <w:color w:val="000000"/>
          <w:sz w:val="20"/>
          <w:szCs w:val="20"/>
        </w:rPr>
        <w:t>手机验证码发送次数超限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[1109] =&gt;</w:t>
      </w:r>
      <w:r>
        <w:rPr>
          <w:rFonts w:ascii="Helvetica" w:hAnsi="Helvetica" w:cs="Helvetica" w:hint="eastAsia"/>
          <w:color w:val="000000"/>
          <w:sz w:val="20"/>
          <w:szCs w:val="20"/>
        </w:rPr>
        <w:t>手机验证码不正确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[1110] =&gt;</w:t>
      </w:r>
      <w:r>
        <w:rPr>
          <w:rFonts w:ascii="Helvetica" w:hAnsi="Helvetica" w:cs="Helvetica" w:hint="eastAsia"/>
          <w:color w:val="000000"/>
          <w:sz w:val="20"/>
          <w:szCs w:val="20"/>
        </w:rPr>
        <w:t>昵称不合法或已存在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[1111] =&gt;</w:t>
      </w:r>
      <w:r>
        <w:rPr>
          <w:rFonts w:ascii="Helvetica" w:hAnsi="Helvetica" w:cs="Helvetica" w:hint="eastAsia"/>
          <w:color w:val="000000"/>
          <w:sz w:val="20"/>
          <w:szCs w:val="20"/>
        </w:rPr>
        <w:t>关注的人太多了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[1112] =&gt;</w:t>
      </w:r>
      <w:r>
        <w:rPr>
          <w:rFonts w:ascii="Helvetica" w:hAnsi="Helvetica" w:cs="Helvetica" w:hint="eastAsia"/>
          <w:color w:val="000000"/>
          <w:sz w:val="20"/>
          <w:szCs w:val="20"/>
        </w:rPr>
        <w:t>已经注册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[1113] =&gt;</w:t>
      </w:r>
      <w:r>
        <w:rPr>
          <w:rFonts w:ascii="Helvetica" w:hAnsi="Helvetica" w:cs="Helvetica" w:hint="eastAsia"/>
          <w:color w:val="000000"/>
          <w:sz w:val="20"/>
          <w:szCs w:val="20"/>
        </w:rPr>
        <w:t>尚未注册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[1114] =&gt;</w:t>
      </w:r>
      <w:r>
        <w:rPr>
          <w:rFonts w:ascii="Helvetica" w:hAnsi="Helvetica" w:cs="Helvetica" w:hint="eastAsia"/>
          <w:color w:val="000000"/>
          <w:sz w:val="20"/>
          <w:szCs w:val="20"/>
        </w:rPr>
        <w:t>密码错误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[1115] =&gt;</w:t>
      </w:r>
      <w:r>
        <w:rPr>
          <w:rFonts w:ascii="Helvetica" w:hAnsi="Helvetica" w:cs="Helvetica" w:hint="eastAsia"/>
          <w:color w:val="000000"/>
          <w:sz w:val="20"/>
          <w:szCs w:val="20"/>
        </w:rPr>
        <w:t>认证授权失败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[1116] =&gt;</w:t>
      </w:r>
      <w:r>
        <w:rPr>
          <w:rFonts w:ascii="Helvetica" w:hAnsi="Helvetica" w:cs="Helvetica" w:hint="eastAsia"/>
          <w:color w:val="000000"/>
          <w:sz w:val="20"/>
          <w:szCs w:val="20"/>
        </w:rPr>
        <w:t>您已绑定过其他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账号…</w:t>
      </w:r>
      <w:r>
        <w:rPr>
          <w:rFonts w:ascii="Helvetica" w:hAnsi="Helvetica" w:cs="Helvetica" w:hint="eastAsia"/>
          <w:color w:val="000000"/>
          <w:sz w:val="20"/>
          <w:szCs w:val="20"/>
        </w:rPr>
        <w:t>(T_T)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请解绑后重</w:t>
      </w:r>
      <w:r>
        <w:rPr>
          <w:rFonts w:ascii="Helvetica" w:hAnsi="Helvetica" w:cs="Helvetica" w:hint="eastAsia"/>
          <w:color w:val="000000"/>
          <w:sz w:val="20"/>
          <w:szCs w:val="20"/>
        </w:rPr>
        <w:t>试。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[1117] =&gt;</w:t>
      </w:r>
      <w:r>
        <w:rPr>
          <w:rFonts w:ascii="Helvetica" w:hAnsi="Helvetica" w:cs="Helvetica" w:hint="eastAsia"/>
          <w:color w:val="000000"/>
          <w:sz w:val="20"/>
          <w:szCs w:val="20"/>
        </w:rPr>
        <w:t>该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账号已绑定过…</w:t>
      </w:r>
      <w:r>
        <w:rPr>
          <w:rFonts w:ascii="Helvetica" w:hAnsi="Helvetica" w:cs="Helvetica" w:hint="eastAsia"/>
          <w:color w:val="000000"/>
          <w:sz w:val="20"/>
          <w:szCs w:val="20"/>
        </w:rPr>
        <w:t>(T_T)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昵称：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请更换</w:t>
      </w:r>
      <w:r>
        <w:rPr>
          <w:rFonts w:ascii="Helvetica" w:hAnsi="Helvetica" w:cs="Helvetica" w:hint="eastAsia"/>
          <w:color w:val="000000"/>
          <w:sz w:val="20"/>
          <w:szCs w:val="20"/>
        </w:rPr>
        <w:t>%s</w:t>
      </w:r>
      <w:r>
        <w:rPr>
          <w:rFonts w:ascii="Helvetica" w:hAnsi="Helvetica" w:cs="Helvetica" w:hint="eastAsia"/>
          <w:color w:val="000000"/>
          <w:sz w:val="20"/>
          <w:szCs w:val="20"/>
        </w:rPr>
        <w:t>账号或解绑后重试。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[1118] =&gt;</w:t>
      </w:r>
      <w:r>
        <w:rPr>
          <w:rFonts w:ascii="Helvetica" w:hAnsi="Helvetica" w:cs="Helvetica" w:hint="eastAsia"/>
          <w:color w:val="000000"/>
          <w:sz w:val="20"/>
          <w:szCs w:val="20"/>
        </w:rPr>
        <w:t>至少绑定一个账号</w:t>
      </w:r>
    </w:p>
    <w:p w:rsidR="00E2020A" w:rsidRDefault="006D0902">
      <w:pPr>
        <w:shd w:val="clear" w:color="auto" w:fill="FFFFFF"/>
        <w:ind w:left="90"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[1119] =&gt;</w:t>
      </w:r>
      <w:r>
        <w:rPr>
          <w:rFonts w:ascii="Helvetica" w:hAnsi="Helvetica" w:cs="Helvetica" w:hint="eastAsia"/>
          <w:color w:val="000000"/>
          <w:sz w:val="20"/>
          <w:szCs w:val="20"/>
        </w:rPr>
        <w:t>手机验证码发送间隔太短</w:t>
      </w:r>
    </w:p>
    <w:p w:rsidR="00E2020A" w:rsidRDefault="006D0902">
      <w:pPr>
        <w:shd w:val="clear" w:color="auto" w:fill="FFFFFF"/>
        <w:ind w:left="90"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[1120] =&gt;</w:t>
      </w:r>
      <w:r>
        <w:rPr>
          <w:rFonts w:ascii="Helvetica" w:hAnsi="Helvetica" w:cs="Helvetica" w:hint="eastAsia"/>
          <w:color w:val="000000"/>
          <w:sz w:val="20"/>
          <w:szCs w:val="20"/>
        </w:rPr>
        <w:t>图片验证码不正确</w:t>
      </w:r>
    </w:p>
    <w:p w:rsidR="00E2020A" w:rsidRDefault="006D0902">
      <w:pPr>
        <w:shd w:val="clear" w:color="auto" w:fill="FFFFFF"/>
        <w:ind w:left="90"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[1121] =&gt;</w:t>
      </w:r>
      <w:r>
        <w:rPr>
          <w:rFonts w:ascii="Helvetica" w:hAnsi="Helvetica" w:cs="Helvetica" w:hint="eastAsia"/>
          <w:color w:val="000000"/>
          <w:sz w:val="20"/>
          <w:szCs w:val="20"/>
        </w:rPr>
        <w:t>屏蔽的人太多了</w:t>
      </w:r>
    </w:p>
    <w:p w:rsidR="00E2020A" w:rsidRDefault="006D0902">
      <w:pPr>
        <w:shd w:val="clear" w:color="auto" w:fill="FFFFFF"/>
        <w:ind w:left="90"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[1122] =&gt;</w:t>
      </w:r>
      <w:r>
        <w:rPr>
          <w:rFonts w:ascii="Helvetica" w:hAnsi="Helvetica" w:cs="Helvetica" w:hint="eastAsia"/>
          <w:color w:val="000000"/>
          <w:sz w:val="20"/>
          <w:szCs w:val="20"/>
        </w:rPr>
        <w:t>密码错误多次</w:t>
      </w:r>
      <w:r>
        <w:rPr>
          <w:rFonts w:ascii="Helvetica" w:hAnsi="Helvetica" w:cs="Helvetica" w:hint="eastAsia"/>
          <w:color w:val="000000"/>
          <w:sz w:val="20"/>
          <w:szCs w:val="20"/>
        </w:rPr>
        <w:t>,</w:t>
      </w:r>
      <w:r>
        <w:rPr>
          <w:rFonts w:ascii="Helvetica" w:hAnsi="Helvetica" w:cs="Helvetica" w:hint="eastAsia"/>
          <w:color w:val="000000"/>
          <w:sz w:val="20"/>
          <w:szCs w:val="20"/>
        </w:rPr>
        <w:t>需要验证码</w:t>
      </w:r>
    </w:p>
    <w:p w:rsidR="00E2020A" w:rsidRDefault="006D0902">
      <w:pPr>
        <w:ind w:firstLineChars="250" w:firstLine="500"/>
      </w:pPr>
      <w:r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t>1143</w:t>
      </w:r>
      <w:r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hint="eastAsia"/>
        </w:rPr>
        <w:t>非常用设备登录</w:t>
      </w:r>
      <w:r>
        <w:t xml:space="preserve"> </w:t>
      </w:r>
    </w:p>
    <w:p w:rsidR="00E2020A" w:rsidRDefault="006D0902">
      <w:pPr>
        <w:ind w:firstLineChars="250" w:firstLine="500"/>
      </w:pPr>
      <w:r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t>1144</w:t>
      </w:r>
      <w:r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hint="eastAsia"/>
        </w:rPr>
        <w:t>奇虎账号需要绑定手机号</w:t>
      </w:r>
      <w:r>
        <w:t xml:space="preserve"> </w:t>
      </w:r>
    </w:p>
    <w:p w:rsidR="00E2020A" w:rsidRDefault="006D0902">
      <w:pPr>
        <w:ind w:firstLineChars="250" w:firstLine="500"/>
      </w:pPr>
      <w:r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t>1145</w:t>
      </w:r>
      <w:r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hint="eastAsia"/>
        </w:rPr>
        <w:t>不是用户绑定的手机</w:t>
      </w:r>
    </w:p>
    <w:p w:rsidR="00E2020A" w:rsidRDefault="006D0902">
      <w:pPr>
        <w:ind w:firstLineChars="250" w:firstLine="500"/>
      </w:pPr>
      <w:r>
        <w:rPr>
          <w:rFonts w:ascii="Helvetica" w:hAnsi="Helvetica" w:cs="Helvetica" w:hint="eastAsia"/>
          <w:color w:val="000000"/>
          <w:sz w:val="20"/>
          <w:szCs w:val="20"/>
        </w:rPr>
        <w:t>[</w:t>
      </w:r>
      <w:r>
        <w:t>1146</w:t>
      </w:r>
      <w:r>
        <w:rPr>
          <w:rFonts w:ascii="Helvetica" w:hAnsi="Helvetica" w:cs="Helvetica" w:hint="eastAsia"/>
          <w:color w:val="000000"/>
          <w:sz w:val="20"/>
          <w:szCs w:val="20"/>
        </w:rPr>
        <w:t>] =&gt;</w:t>
      </w:r>
      <w:r>
        <w:rPr>
          <w:rFonts w:hint="eastAsia"/>
        </w:rPr>
        <w:t>弱密码</w:t>
      </w:r>
    </w:p>
    <w:p w:rsidR="00E2020A" w:rsidRDefault="00E2020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[1304] =&gt;</w:t>
      </w:r>
      <w:r>
        <w:rPr>
          <w:rFonts w:ascii="Helvetica" w:hAnsi="Helvetica" w:cs="Helvetica" w:hint="eastAsia"/>
          <w:color w:val="000000"/>
          <w:sz w:val="20"/>
          <w:szCs w:val="20"/>
        </w:rPr>
        <w:t>需要使用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方法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[1305] =&gt;</w:t>
      </w:r>
      <w:r>
        <w:rPr>
          <w:rFonts w:ascii="Helvetica" w:hAnsi="Helvetica" w:cs="Helvetica" w:hint="eastAsia"/>
          <w:color w:val="000000"/>
          <w:sz w:val="20"/>
          <w:szCs w:val="20"/>
        </w:rPr>
        <w:t>系统未知错误</w:t>
      </w:r>
    </w:p>
    <w:p w:rsidR="00E2020A" w:rsidRDefault="00E2020A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:rsidR="00E2020A" w:rsidRDefault="006D0902">
      <w:pPr>
        <w:pStyle w:val="1"/>
        <w:spacing w:before="0" w:after="0" w:line="240" w:lineRule="auto"/>
        <w:rPr>
          <w:rFonts w:ascii="Helvetica" w:hAnsi="Helvetica" w:cs="Helvetica"/>
          <w:bCs w:val="0"/>
          <w:color w:val="000000"/>
          <w:sz w:val="28"/>
          <w:szCs w:val="28"/>
        </w:rPr>
      </w:pPr>
      <w:bookmarkStart w:id="91" w:name="_Toc477251829"/>
      <w:r>
        <w:rPr>
          <w:rFonts w:ascii="Helvetica" w:hAnsi="Helvetica" w:cs="Helvetica" w:hint="eastAsia"/>
          <w:bCs w:val="0"/>
          <w:color w:val="000000"/>
          <w:sz w:val="28"/>
          <w:szCs w:val="28"/>
        </w:rPr>
        <w:t>六、榜单标识对照表</w:t>
      </w:r>
      <w:bookmarkEnd w:id="91"/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精选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choice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live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热门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hot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热搜视频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search_video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热搜主播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search_user</w:t>
      </w:r>
    </w:p>
    <w:p w:rsidR="00E2020A" w:rsidRDefault="006D090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新注册推荐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  <w:t>newbie</w:t>
      </w:r>
    </w:p>
    <w:sectPr w:rsidR="00E2020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D0902">
      <w:r>
        <w:separator/>
      </w:r>
    </w:p>
  </w:endnote>
  <w:endnote w:type="continuationSeparator" w:id="0">
    <w:p w:rsidR="00000000" w:rsidRDefault="006D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0A" w:rsidRDefault="006D0902">
    <w:pPr>
      <w:pStyle w:val="a5"/>
      <w:ind w:firstLineChars="2250" w:firstLine="4050"/>
    </w:pPr>
    <w:r>
      <w:fldChar w:fldCharType="begin"/>
    </w:r>
    <w:r>
      <w:instrText xml:space="preserve"> PAGE   \* MERGEFORMAT </w:instrText>
    </w:r>
    <w:r>
      <w:fldChar w:fldCharType="separate"/>
    </w:r>
    <w:r w:rsidRPr="006D0902">
      <w:rPr>
        <w:noProof/>
        <w:lang w:val="zh-CN"/>
      </w:rPr>
      <w:t>27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D0902">
      <w:r>
        <w:separator/>
      </w:r>
    </w:p>
  </w:footnote>
  <w:footnote w:type="continuationSeparator" w:id="0">
    <w:p w:rsidR="00000000" w:rsidRDefault="006D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529A"/>
    <w:multiLevelType w:val="multilevel"/>
    <w:tmpl w:val="013B529A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6C14559"/>
    <w:multiLevelType w:val="multilevel"/>
    <w:tmpl w:val="06C1455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31739"/>
    <w:multiLevelType w:val="multilevel"/>
    <w:tmpl w:val="08E31739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0A6E61E3"/>
    <w:multiLevelType w:val="multilevel"/>
    <w:tmpl w:val="0A6E61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12453C"/>
    <w:multiLevelType w:val="multilevel"/>
    <w:tmpl w:val="0C12453C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0F6076B3"/>
    <w:multiLevelType w:val="multilevel"/>
    <w:tmpl w:val="0F6076B3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6" w15:restartNumberingAfterBreak="0">
    <w:nsid w:val="169A5980"/>
    <w:multiLevelType w:val="multilevel"/>
    <w:tmpl w:val="169A598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7" w15:restartNumberingAfterBreak="0">
    <w:nsid w:val="16BD7C10"/>
    <w:multiLevelType w:val="multilevel"/>
    <w:tmpl w:val="16BD7C1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8" w15:restartNumberingAfterBreak="0">
    <w:nsid w:val="172A4F36"/>
    <w:multiLevelType w:val="multilevel"/>
    <w:tmpl w:val="172A4F36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9" w15:restartNumberingAfterBreak="0">
    <w:nsid w:val="18CE4E92"/>
    <w:multiLevelType w:val="multilevel"/>
    <w:tmpl w:val="18CE4E92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0" w15:restartNumberingAfterBreak="0">
    <w:nsid w:val="2071596E"/>
    <w:multiLevelType w:val="multilevel"/>
    <w:tmpl w:val="2071596E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1" w15:restartNumberingAfterBreak="0">
    <w:nsid w:val="238974D9"/>
    <w:multiLevelType w:val="multilevel"/>
    <w:tmpl w:val="238974D9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2" w15:restartNumberingAfterBreak="0">
    <w:nsid w:val="2EB936C6"/>
    <w:multiLevelType w:val="multilevel"/>
    <w:tmpl w:val="2EB936C6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3" w15:restartNumberingAfterBreak="0">
    <w:nsid w:val="3733519A"/>
    <w:multiLevelType w:val="multilevel"/>
    <w:tmpl w:val="3733519A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4" w15:restartNumberingAfterBreak="0">
    <w:nsid w:val="39F1130B"/>
    <w:multiLevelType w:val="multilevel"/>
    <w:tmpl w:val="39F1130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5" w15:restartNumberingAfterBreak="0">
    <w:nsid w:val="3F8F1E9A"/>
    <w:multiLevelType w:val="multilevel"/>
    <w:tmpl w:val="3F8F1E9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2608EB"/>
    <w:multiLevelType w:val="multilevel"/>
    <w:tmpl w:val="452608E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7" w15:restartNumberingAfterBreak="0">
    <w:nsid w:val="49532C0C"/>
    <w:multiLevelType w:val="multilevel"/>
    <w:tmpl w:val="49532C0C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18" w15:restartNumberingAfterBreak="0">
    <w:nsid w:val="4ABE2D43"/>
    <w:multiLevelType w:val="multilevel"/>
    <w:tmpl w:val="4ABE2D4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C95189"/>
    <w:multiLevelType w:val="multilevel"/>
    <w:tmpl w:val="4AC9518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101BF0"/>
    <w:multiLevelType w:val="multilevel"/>
    <w:tmpl w:val="16BD7C1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1" w15:restartNumberingAfterBreak="0">
    <w:nsid w:val="511F6B90"/>
    <w:multiLevelType w:val="multilevel"/>
    <w:tmpl w:val="511F6B90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2" w15:restartNumberingAfterBreak="0">
    <w:nsid w:val="58AB6F7C"/>
    <w:multiLevelType w:val="multilevel"/>
    <w:tmpl w:val="58AB6F7C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3" w15:restartNumberingAfterBreak="0">
    <w:nsid w:val="58CB3032"/>
    <w:multiLevelType w:val="multilevel"/>
    <w:tmpl w:val="58CB3032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4" w15:restartNumberingAfterBreak="0">
    <w:nsid w:val="63BE306E"/>
    <w:multiLevelType w:val="multilevel"/>
    <w:tmpl w:val="63BE306E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5" w15:restartNumberingAfterBreak="0">
    <w:nsid w:val="67E1780A"/>
    <w:multiLevelType w:val="multilevel"/>
    <w:tmpl w:val="67E1780A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6" w15:restartNumberingAfterBreak="0">
    <w:nsid w:val="68997E2F"/>
    <w:multiLevelType w:val="multilevel"/>
    <w:tmpl w:val="68997E2F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7" w15:restartNumberingAfterBreak="0">
    <w:nsid w:val="68F717C8"/>
    <w:multiLevelType w:val="multilevel"/>
    <w:tmpl w:val="68F717C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FD02F2"/>
    <w:multiLevelType w:val="multilevel"/>
    <w:tmpl w:val="68FD02F2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9" w15:restartNumberingAfterBreak="0">
    <w:nsid w:val="703B69CF"/>
    <w:multiLevelType w:val="multilevel"/>
    <w:tmpl w:val="703B69CF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30" w15:restartNumberingAfterBreak="0">
    <w:nsid w:val="75E5295D"/>
    <w:multiLevelType w:val="multilevel"/>
    <w:tmpl w:val="75E5295D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31" w15:restartNumberingAfterBreak="0">
    <w:nsid w:val="7AF606F2"/>
    <w:multiLevelType w:val="multilevel"/>
    <w:tmpl w:val="7AF606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203CAB"/>
    <w:multiLevelType w:val="multilevel"/>
    <w:tmpl w:val="7B203CA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4"/>
  </w:num>
  <w:num w:numId="3">
    <w:abstractNumId w:val="25"/>
  </w:num>
  <w:num w:numId="4">
    <w:abstractNumId w:val="22"/>
  </w:num>
  <w:num w:numId="5">
    <w:abstractNumId w:val="11"/>
  </w:num>
  <w:num w:numId="6">
    <w:abstractNumId w:val="7"/>
  </w:num>
  <w:num w:numId="7">
    <w:abstractNumId w:val="28"/>
  </w:num>
  <w:num w:numId="8">
    <w:abstractNumId w:val="21"/>
  </w:num>
  <w:num w:numId="9">
    <w:abstractNumId w:val="2"/>
  </w:num>
  <w:num w:numId="10">
    <w:abstractNumId w:val="23"/>
  </w:num>
  <w:num w:numId="11">
    <w:abstractNumId w:val="5"/>
  </w:num>
  <w:num w:numId="12">
    <w:abstractNumId w:val="13"/>
  </w:num>
  <w:num w:numId="13">
    <w:abstractNumId w:val="12"/>
  </w:num>
  <w:num w:numId="14">
    <w:abstractNumId w:val="30"/>
  </w:num>
  <w:num w:numId="15">
    <w:abstractNumId w:val="29"/>
  </w:num>
  <w:num w:numId="16">
    <w:abstractNumId w:val="16"/>
  </w:num>
  <w:num w:numId="17">
    <w:abstractNumId w:val="27"/>
  </w:num>
  <w:num w:numId="18">
    <w:abstractNumId w:val="19"/>
  </w:num>
  <w:num w:numId="19">
    <w:abstractNumId w:val="15"/>
  </w:num>
  <w:num w:numId="20">
    <w:abstractNumId w:val="8"/>
  </w:num>
  <w:num w:numId="21">
    <w:abstractNumId w:val="0"/>
  </w:num>
  <w:num w:numId="22">
    <w:abstractNumId w:val="26"/>
  </w:num>
  <w:num w:numId="23">
    <w:abstractNumId w:val="6"/>
  </w:num>
  <w:num w:numId="24">
    <w:abstractNumId w:val="1"/>
  </w:num>
  <w:num w:numId="25">
    <w:abstractNumId w:val="31"/>
  </w:num>
  <w:num w:numId="26">
    <w:abstractNumId w:val="32"/>
  </w:num>
  <w:num w:numId="27">
    <w:abstractNumId w:val="18"/>
  </w:num>
  <w:num w:numId="28">
    <w:abstractNumId w:val="17"/>
  </w:num>
  <w:num w:numId="29">
    <w:abstractNumId w:val="9"/>
  </w:num>
  <w:num w:numId="30">
    <w:abstractNumId w:val="4"/>
  </w:num>
  <w:num w:numId="31">
    <w:abstractNumId w:val="14"/>
  </w:num>
  <w:num w:numId="32">
    <w:abstractNumId w:val="1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2"/>
  </w:compat>
  <w:rsids>
    <w:rsidRoot w:val="0016038A"/>
    <w:rsid w:val="0000188C"/>
    <w:rsid w:val="00001F71"/>
    <w:rsid w:val="0000319C"/>
    <w:rsid w:val="00004E9B"/>
    <w:rsid w:val="00005B25"/>
    <w:rsid w:val="00006606"/>
    <w:rsid w:val="000075BA"/>
    <w:rsid w:val="00010D95"/>
    <w:rsid w:val="00011A88"/>
    <w:rsid w:val="000123FC"/>
    <w:rsid w:val="00013819"/>
    <w:rsid w:val="00013994"/>
    <w:rsid w:val="00014686"/>
    <w:rsid w:val="000154CE"/>
    <w:rsid w:val="000165B3"/>
    <w:rsid w:val="0001669C"/>
    <w:rsid w:val="00016BB8"/>
    <w:rsid w:val="0002199A"/>
    <w:rsid w:val="000248E9"/>
    <w:rsid w:val="0002499C"/>
    <w:rsid w:val="00025E97"/>
    <w:rsid w:val="00027BC1"/>
    <w:rsid w:val="00031B8D"/>
    <w:rsid w:val="000321B4"/>
    <w:rsid w:val="00032C54"/>
    <w:rsid w:val="0003350C"/>
    <w:rsid w:val="00034446"/>
    <w:rsid w:val="0004062A"/>
    <w:rsid w:val="00043492"/>
    <w:rsid w:val="00046F7F"/>
    <w:rsid w:val="000507D9"/>
    <w:rsid w:val="00050DB3"/>
    <w:rsid w:val="00053328"/>
    <w:rsid w:val="0005340F"/>
    <w:rsid w:val="0005445B"/>
    <w:rsid w:val="0005586E"/>
    <w:rsid w:val="00056794"/>
    <w:rsid w:val="00061348"/>
    <w:rsid w:val="00063758"/>
    <w:rsid w:val="000638F2"/>
    <w:rsid w:val="000643FF"/>
    <w:rsid w:val="00065CFA"/>
    <w:rsid w:val="00065F04"/>
    <w:rsid w:val="0006770D"/>
    <w:rsid w:val="00070757"/>
    <w:rsid w:val="0007249C"/>
    <w:rsid w:val="00072759"/>
    <w:rsid w:val="0007283C"/>
    <w:rsid w:val="00073F86"/>
    <w:rsid w:val="0007425A"/>
    <w:rsid w:val="000758F7"/>
    <w:rsid w:val="000764E4"/>
    <w:rsid w:val="0007678A"/>
    <w:rsid w:val="000767C4"/>
    <w:rsid w:val="00076AD8"/>
    <w:rsid w:val="000777D3"/>
    <w:rsid w:val="00077A5D"/>
    <w:rsid w:val="0008138F"/>
    <w:rsid w:val="00083749"/>
    <w:rsid w:val="000847A7"/>
    <w:rsid w:val="00084CB9"/>
    <w:rsid w:val="00086789"/>
    <w:rsid w:val="0008682F"/>
    <w:rsid w:val="00086CB6"/>
    <w:rsid w:val="00086DD4"/>
    <w:rsid w:val="00087439"/>
    <w:rsid w:val="0008757F"/>
    <w:rsid w:val="00087A25"/>
    <w:rsid w:val="00087C49"/>
    <w:rsid w:val="00087E46"/>
    <w:rsid w:val="00087F09"/>
    <w:rsid w:val="000913E0"/>
    <w:rsid w:val="0009165C"/>
    <w:rsid w:val="00092473"/>
    <w:rsid w:val="00092694"/>
    <w:rsid w:val="00093B6E"/>
    <w:rsid w:val="00094199"/>
    <w:rsid w:val="000946C0"/>
    <w:rsid w:val="000960CC"/>
    <w:rsid w:val="0009718E"/>
    <w:rsid w:val="00097D63"/>
    <w:rsid w:val="000A0055"/>
    <w:rsid w:val="000A1489"/>
    <w:rsid w:val="000A2214"/>
    <w:rsid w:val="000A3639"/>
    <w:rsid w:val="000A3AB5"/>
    <w:rsid w:val="000A59C6"/>
    <w:rsid w:val="000A686E"/>
    <w:rsid w:val="000B0B25"/>
    <w:rsid w:val="000B2557"/>
    <w:rsid w:val="000B29B0"/>
    <w:rsid w:val="000B32C6"/>
    <w:rsid w:val="000B4466"/>
    <w:rsid w:val="000B4E06"/>
    <w:rsid w:val="000B7DAB"/>
    <w:rsid w:val="000B7E4E"/>
    <w:rsid w:val="000C29DA"/>
    <w:rsid w:val="000C43C3"/>
    <w:rsid w:val="000C4E0E"/>
    <w:rsid w:val="000C550B"/>
    <w:rsid w:val="000C7A60"/>
    <w:rsid w:val="000C7D49"/>
    <w:rsid w:val="000D0806"/>
    <w:rsid w:val="000D352A"/>
    <w:rsid w:val="000D3B2B"/>
    <w:rsid w:val="000D7B98"/>
    <w:rsid w:val="000E04BB"/>
    <w:rsid w:val="000E07DB"/>
    <w:rsid w:val="000E1243"/>
    <w:rsid w:val="000E1889"/>
    <w:rsid w:val="000E22B8"/>
    <w:rsid w:val="000E291C"/>
    <w:rsid w:val="000E2E5C"/>
    <w:rsid w:val="000E3564"/>
    <w:rsid w:val="000E458C"/>
    <w:rsid w:val="000E4F08"/>
    <w:rsid w:val="000E54E3"/>
    <w:rsid w:val="000E75F5"/>
    <w:rsid w:val="000F0BF4"/>
    <w:rsid w:val="000F112B"/>
    <w:rsid w:val="000F15A6"/>
    <w:rsid w:val="000F30A6"/>
    <w:rsid w:val="000F31F7"/>
    <w:rsid w:val="000F4FF3"/>
    <w:rsid w:val="000F6481"/>
    <w:rsid w:val="000F6898"/>
    <w:rsid w:val="000F6EFB"/>
    <w:rsid w:val="000F721C"/>
    <w:rsid w:val="000F785E"/>
    <w:rsid w:val="00100270"/>
    <w:rsid w:val="00100382"/>
    <w:rsid w:val="001005CC"/>
    <w:rsid w:val="0010252E"/>
    <w:rsid w:val="00103001"/>
    <w:rsid w:val="00104E9E"/>
    <w:rsid w:val="00105E4C"/>
    <w:rsid w:val="001074E2"/>
    <w:rsid w:val="00107EFA"/>
    <w:rsid w:val="0011052E"/>
    <w:rsid w:val="0011059F"/>
    <w:rsid w:val="001109AD"/>
    <w:rsid w:val="00111B09"/>
    <w:rsid w:val="0011257A"/>
    <w:rsid w:val="00112654"/>
    <w:rsid w:val="001141D4"/>
    <w:rsid w:val="001144BD"/>
    <w:rsid w:val="0011468F"/>
    <w:rsid w:val="00114F59"/>
    <w:rsid w:val="001158BB"/>
    <w:rsid w:val="00116032"/>
    <w:rsid w:val="00116DEF"/>
    <w:rsid w:val="001171D3"/>
    <w:rsid w:val="0012001A"/>
    <w:rsid w:val="001201FB"/>
    <w:rsid w:val="00120D27"/>
    <w:rsid w:val="00121A6B"/>
    <w:rsid w:val="00121AFF"/>
    <w:rsid w:val="00121F49"/>
    <w:rsid w:val="001227C3"/>
    <w:rsid w:val="0012432D"/>
    <w:rsid w:val="00124CA9"/>
    <w:rsid w:val="00125C92"/>
    <w:rsid w:val="00125E2B"/>
    <w:rsid w:val="00125F5D"/>
    <w:rsid w:val="001263F3"/>
    <w:rsid w:val="001265EB"/>
    <w:rsid w:val="001274BF"/>
    <w:rsid w:val="0012771D"/>
    <w:rsid w:val="00127AAF"/>
    <w:rsid w:val="00127AE1"/>
    <w:rsid w:val="00130A62"/>
    <w:rsid w:val="0013137F"/>
    <w:rsid w:val="001317FD"/>
    <w:rsid w:val="001326C4"/>
    <w:rsid w:val="0013328E"/>
    <w:rsid w:val="00134D0E"/>
    <w:rsid w:val="00136DD8"/>
    <w:rsid w:val="001377CD"/>
    <w:rsid w:val="001379A6"/>
    <w:rsid w:val="0014002E"/>
    <w:rsid w:val="001402A7"/>
    <w:rsid w:val="001404C7"/>
    <w:rsid w:val="00140CC6"/>
    <w:rsid w:val="00140EF1"/>
    <w:rsid w:val="00142117"/>
    <w:rsid w:val="00142399"/>
    <w:rsid w:val="00142844"/>
    <w:rsid w:val="00142E24"/>
    <w:rsid w:val="00143152"/>
    <w:rsid w:val="00144212"/>
    <w:rsid w:val="00144FCA"/>
    <w:rsid w:val="001455CB"/>
    <w:rsid w:val="00145D5B"/>
    <w:rsid w:val="00146F95"/>
    <w:rsid w:val="0015006E"/>
    <w:rsid w:val="00151CF7"/>
    <w:rsid w:val="001523CF"/>
    <w:rsid w:val="0015314C"/>
    <w:rsid w:val="00153416"/>
    <w:rsid w:val="00153BAB"/>
    <w:rsid w:val="00154D7A"/>
    <w:rsid w:val="00155598"/>
    <w:rsid w:val="00157075"/>
    <w:rsid w:val="00157AF9"/>
    <w:rsid w:val="0016031B"/>
    <w:rsid w:val="0016038A"/>
    <w:rsid w:val="0016244E"/>
    <w:rsid w:val="00162FE9"/>
    <w:rsid w:val="00164A27"/>
    <w:rsid w:val="00164FCE"/>
    <w:rsid w:val="0016558C"/>
    <w:rsid w:val="00166213"/>
    <w:rsid w:val="00167299"/>
    <w:rsid w:val="00167A07"/>
    <w:rsid w:val="00170461"/>
    <w:rsid w:val="0017078D"/>
    <w:rsid w:val="00173544"/>
    <w:rsid w:val="00173552"/>
    <w:rsid w:val="00173846"/>
    <w:rsid w:val="0017435F"/>
    <w:rsid w:val="00175698"/>
    <w:rsid w:val="001758A9"/>
    <w:rsid w:val="00175994"/>
    <w:rsid w:val="001762B4"/>
    <w:rsid w:val="001764EA"/>
    <w:rsid w:val="001817EB"/>
    <w:rsid w:val="001828B4"/>
    <w:rsid w:val="00183765"/>
    <w:rsid w:val="00183B85"/>
    <w:rsid w:val="00183BDC"/>
    <w:rsid w:val="00183F90"/>
    <w:rsid w:val="00184EE7"/>
    <w:rsid w:val="001857A6"/>
    <w:rsid w:val="00186780"/>
    <w:rsid w:val="001872A4"/>
    <w:rsid w:val="00191AC4"/>
    <w:rsid w:val="00192075"/>
    <w:rsid w:val="00192382"/>
    <w:rsid w:val="00192EF0"/>
    <w:rsid w:val="00193670"/>
    <w:rsid w:val="00196726"/>
    <w:rsid w:val="001974EF"/>
    <w:rsid w:val="00197BF2"/>
    <w:rsid w:val="00197F1C"/>
    <w:rsid w:val="001A02B7"/>
    <w:rsid w:val="001A06B0"/>
    <w:rsid w:val="001A274E"/>
    <w:rsid w:val="001A418B"/>
    <w:rsid w:val="001A4542"/>
    <w:rsid w:val="001A5075"/>
    <w:rsid w:val="001A6592"/>
    <w:rsid w:val="001A70DC"/>
    <w:rsid w:val="001B0194"/>
    <w:rsid w:val="001B0F08"/>
    <w:rsid w:val="001B2116"/>
    <w:rsid w:val="001B5A68"/>
    <w:rsid w:val="001B6205"/>
    <w:rsid w:val="001B74C8"/>
    <w:rsid w:val="001B75C8"/>
    <w:rsid w:val="001C021E"/>
    <w:rsid w:val="001C0549"/>
    <w:rsid w:val="001C0718"/>
    <w:rsid w:val="001C1803"/>
    <w:rsid w:val="001C18FE"/>
    <w:rsid w:val="001C242C"/>
    <w:rsid w:val="001C2AB5"/>
    <w:rsid w:val="001C3DF0"/>
    <w:rsid w:val="001C41F0"/>
    <w:rsid w:val="001C5569"/>
    <w:rsid w:val="001C7677"/>
    <w:rsid w:val="001D031E"/>
    <w:rsid w:val="001D0E20"/>
    <w:rsid w:val="001D1CD8"/>
    <w:rsid w:val="001D5D72"/>
    <w:rsid w:val="001D6C6A"/>
    <w:rsid w:val="001E1137"/>
    <w:rsid w:val="001E1465"/>
    <w:rsid w:val="001E2BB1"/>
    <w:rsid w:val="001E3AA4"/>
    <w:rsid w:val="001E6225"/>
    <w:rsid w:val="001E69F3"/>
    <w:rsid w:val="001E6AF1"/>
    <w:rsid w:val="001E735C"/>
    <w:rsid w:val="001E742F"/>
    <w:rsid w:val="001E7583"/>
    <w:rsid w:val="001E769A"/>
    <w:rsid w:val="001F0082"/>
    <w:rsid w:val="001F0A36"/>
    <w:rsid w:val="001F257C"/>
    <w:rsid w:val="001F39FE"/>
    <w:rsid w:val="001F42A0"/>
    <w:rsid w:val="001F445F"/>
    <w:rsid w:val="001F5566"/>
    <w:rsid w:val="001F65B3"/>
    <w:rsid w:val="001F7BAF"/>
    <w:rsid w:val="00201BDC"/>
    <w:rsid w:val="00201C17"/>
    <w:rsid w:val="002030C5"/>
    <w:rsid w:val="00203389"/>
    <w:rsid w:val="00205769"/>
    <w:rsid w:val="00206C75"/>
    <w:rsid w:val="00207136"/>
    <w:rsid w:val="002079F9"/>
    <w:rsid w:val="00207D32"/>
    <w:rsid w:val="002115BF"/>
    <w:rsid w:val="00212431"/>
    <w:rsid w:val="00215AA9"/>
    <w:rsid w:val="0021647C"/>
    <w:rsid w:val="0021779F"/>
    <w:rsid w:val="00217CF4"/>
    <w:rsid w:val="002200F5"/>
    <w:rsid w:val="00220119"/>
    <w:rsid w:val="00221086"/>
    <w:rsid w:val="0022124B"/>
    <w:rsid w:val="00221B1B"/>
    <w:rsid w:val="002235DE"/>
    <w:rsid w:val="002235EB"/>
    <w:rsid w:val="00223DB7"/>
    <w:rsid w:val="002253C6"/>
    <w:rsid w:val="002256F3"/>
    <w:rsid w:val="00225AC3"/>
    <w:rsid w:val="00226F65"/>
    <w:rsid w:val="002273BC"/>
    <w:rsid w:val="00227B34"/>
    <w:rsid w:val="00227D23"/>
    <w:rsid w:val="0023056B"/>
    <w:rsid w:val="002325B3"/>
    <w:rsid w:val="00232C9A"/>
    <w:rsid w:val="00233079"/>
    <w:rsid w:val="00234C68"/>
    <w:rsid w:val="00234E3C"/>
    <w:rsid w:val="002363AA"/>
    <w:rsid w:val="002367FB"/>
    <w:rsid w:val="00236886"/>
    <w:rsid w:val="00236BE3"/>
    <w:rsid w:val="00236DB0"/>
    <w:rsid w:val="00236E52"/>
    <w:rsid w:val="0023753B"/>
    <w:rsid w:val="00237FB8"/>
    <w:rsid w:val="00240612"/>
    <w:rsid w:val="00240D20"/>
    <w:rsid w:val="00240E56"/>
    <w:rsid w:val="00241593"/>
    <w:rsid w:val="00241D07"/>
    <w:rsid w:val="00243546"/>
    <w:rsid w:val="002437E9"/>
    <w:rsid w:val="00247B49"/>
    <w:rsid w:val="00247D6C"/>
    <w:rsid w:val="00254309"/>
    <w:rsid w:val="00254E05"/>
    <w:rsid w:val="00256A73"/>
    <w:rsid w:val="00256B1E"/>
    <w:rsid w:val="00256FE8"/>
    <w:rsid w:val="0026010E"/>
    <w:rsid w:val="0026068F"/>
    <w:rsid w:val="00260D4D"/>
    <w:rsid w:val="00261334"/>
    <w:rsid w:val="00261DCD"/>
    <w:rsid w:val="002624E5"/>
    <w:rsid w:val="00264BD1"/>
    <w:rsid w:val="00265612"/>
    <w:rsid w:val="0026573B"/>
    <w:rsid w:val="00265E21"/>
    <w:rsid w:val="0026738D"/>
    <w:rsid w:val="0027226D"/>
    <w:rsid w:val="00273F90"/>
    <w:rsid w:val="00274301"/>
    <w:rsid w:val="002745F0"/>
    <w:rsid w:val="002751A7"/>
    <w:rsid w:val="00275417"/>
    <w:rsid w:val="0027577C"/>
    <w:rsid w:val="00275862"/>
    <w:rsid w:val="00276CB9"/>
    <w:rsid w:val="00276F78"/>
    <w:rsid w:val="0028357F"/>
    <w:rsid w:val="00283C8B"/>
    <w:rsid w:val="002847A1"/>
    <w:rsid w:val="00286029"/>
    <w:rsid w:val="002910A5"/>
    <w:rsid w:val="00291D47"/>
    <w:rsid w:val="00292F29"/>
    <w:rsid w:val="00293101"/>
    <w:rsid w:val="002937A4"/>
    <w:rsid w:val="00294C33"/>
    <w:rsid w:val="0029500D"/>
    <w:rsid w:val="002957B0"/>
    <w:rsid w:val="00295CCC"/>
    <w:rsid w:val="00296C03"/>
    <w:rsid w:val="00297407"/>
    <w:rsid w:val="002A07AA"/>
    <w:rsid w:val="002A176E"/>
    <w:rsid w:val="002A22BB"/>
    <w:rsid w:val="002A35AE"/>
    <w:rsid w:val="002A4264"/>
    <w:rsid w:val="002A4B4B"/>
    <w:rsid w:val="002A4E46"/>
    <w:rsid w:val="002A614E"/>
    <w:rsid w:val="002A64C6"/>
    <w:rsid w:val="002A6CA1"/>
    <w:rsid w:val="002A7660"/>
    <w:rsid w:val="002A7EA3"/>
    <w:rsid w:val="002B1720"/>
    <w:rsid w:val="002B1EFA"/>
    <w:rsid w:val="002B456D"/>
    <w:rsid w:val="002B47A1"/>
    <w:rsid w:val="002B4D99"/>
    <w:rsid w:val="002B53FA"/>
    <w:rsid w:val="002B611F"/>
    <w:rsid w:val="002B681A"/>
    <w:rsid w:val="002B6868"/>
    <w:rsid w:val="002B6E6C"/>
    <w:rsid w:val="002B751F"/>
    <w:rsid w:val="002C2087"/>
    <w:rsid w:val="002C2416"/>
    <w:rsid w:val="002C3420"/>
    <w:rsid w:val="002C3797"/>
    <w:rsid w:val="002C3D82"/>
    <w:rsid w:val="002C5761"/>
    <w:rsid w:val="002C644A"/>
    <w:rsid w:val="002C6E5F"/>
    <w:rsid w:val="002C74A0"/>
    <w:rsid w:val="002D3772"/>
    <w:rsid w:val="002D48DC"/>
    <w:rsid w:val="002D4C73"/>
    <w:rsid w:val="002D6014"/>
    <w:rsid w:val="002D60AD"/>
    <w:rsid w:val="002D6BD9"/>
    <w:rsid w:val="002D798D"/>
    <w:rsid w:val="002E040E"/>
    <w:rsid w:val="002E066F"/>
    <w:rsid w:val="002E161B"/>
    <w:rsid w:val="002E17D9"/>
    <w:rsid w:val="002E3684"/>
    <w:rsid w:val="002E3C14"/>
    <w:rsid w:val="002E3EB9"/>
    <w:rsid w:val="002E5A66"/>
    <w:rsid w:val="002E638D"/>
    <w:rsid w:val="002E6A1C"/>
    <w:rsid w:val="002F1837"/>
    <w:rsid w:val="002F2038"/>
    <w:rsid w:val="002F4CBE"/>
    <w:rsid w:val="002F4DD7"/>
    <w:rsid w:val="002F4F6D"/>
    <w:rsid w:val="002F5411"/>
    <w:rsid w:val="002F7821"/>
    <w:rsid w:val="002F78C4"/>
    <w:rsid w:val="00300056"/>
    <w:rsid w:val="0030041B"/>
    <w:rsid w:val="003004E0"/>
    <w:rsid w:val="003017D4"/>
    <w:rsid w:val="003025FD"/>
    <w:rsid w:val="00304830"/>
    <w:rsid w:val="00304E0E"/>
    <w:rsid w:val="00304E8E"/>
    <w:rsid w:val="00305FBA"/>
    <w:rsid w:val="00307A23"/>
    <w:rsid w:val="003108C9"/>
    <w:rsid w:val="003119E9"/>
    <w:rsid w:val="00311CE7"/>
    <w:rsid w:val="00312924"/>
    <w:rsid w:val="003143D0"/>
    <w:rsid w:val="00315811"/>
    <w:rsid w:val="003170F0"/>
    <w:rsid w:val="00322C53"/>
    <w:rsid w:val="00325449"/>
    <w:rsid w:val="00330BC4"/>
    <w:rsid w:val="00332371"/>
    <w:rsid w:val="003331C6"/>
    <w:rsid w:val="00333463"/>
    <w:rsid w:val="003349E9"/>
    <w:rsid w:val="0033659A"/>
    <w:rsid w:val="00336A46"/>
    <w:rsid w:val="00336E97"/>
    <w:rsid w:val="00340891"/>
    <w:rsid w:val="00341151"/>
    <w:rsid w:val="00341BB2"/>
    <w:rsid w:val="00342706"/>
    <w:rsid w:val="00342821"/>
    <w:rsid w:val="003429AA"/>
    <w:rsid w:val="00343717"/>
    <w:rsid w:val="00344315"/>
    <w:rsid w:val="0034440B"/>
    <w:rsid w:val="00344B87"/>
    <w:rsid w:val="00345381"/>
    <w:rsid w:val="00345459"/>
    <w:rsid w:val="0034624D"/>
    <w:rsid w:val="00346700"/>
    <w:rsid w:val="00346E0C"/>
    <w:rsid w:val="003501E3"/>
    <w:rsid w:val="00350E33"/>
    <w:rsid w:val="0035168C"/>
    <w:rsid w:val="00351EA9"/>
    <w:rsid w:val="00352170"/>
    <w:rsid w:val="00352519"/>
    <w:rsid w:val="0035257D"/>
    <w:rsid w:val="00352943"/>
    <w:rsid w:val="00352B51"/>
    <w:rsid w:val="00352E9A"/>
    <w:rsid w:val="003539D6"/>
    <w:rsid w:val="00355915"/>
    <w:rsid w:val="00355BA1"/>
    <w:rsid w:val="00356D5F"/>
    <w:rsid w:val="00356DBD"/>
    <w:rsid w:val="00357A71"/>
    <w:rsid w:val="00357B50"/>
    <w:rsid w:val="003616A1"/>
    <w:rsid w:val="0036229E"/>
    <w:rsid w:val="00363048"/>
    <w:rsid w:val="00363865"/>
    <w:rsid w:val="0036424A"/>
    <w:rsid w:val="003655D9"/>
    <w:rsid w:val="00365E37"/>
    <w:rsid w:val="00365EC5"/>
    <w:rsid w:val="00365EC6"/>
    <w:rsid w:val="00367425"/>
    <w:rsid w:val="00367EDC"/>
    <w:rsid w:val="00370569"/>
    <w:rsid w:val="003705D6"/>
    <w:rsid w:val="003716A4"/>
    <w:rsid w:val="0037252A"/>
    <w:rsid w:val="00372E5A"/>
    <w:rsid w:val="0037325E"/>
    <w:rsid w:val="00373505"/>
    <w:rsid w:val="00374782"/>
    <w:rsid w:val="00375C3C"/>
    <w:rsid w:val="00376720"/>
    <w:rsid w:val="00377283"/>
    <w:rsid w:val="003800C0"/>
    <w:rsid w:val="00381F80"/>
    <w:rsid w:val="00382066"/>
    <w:rsid w:val="00382AB7"/>
    <w:rsid w:val="003841CD"/>
    <w:rsid w:val="003876DF"/>
    <w:rsid w:val="00387D00"/>
    <w:rsid w:val="00387DBB"/>
    <w:rsid w:val="0039168E"/>
    <w:rsid w:val="00391F4D"/>
    <w:rsid w:val="00392A65"/>
    <w:rsid w:val="00394D4B"/>
    <w:rsid w:val="003956BB"/>
    <w:rsid w:val="00395999"/>
    <w:rsid w:val="00396D32"/>
    <w:rsid w:val="003A09A3"/>
    <w:rsid w:val="003A0D7F"/>
    <w:rsid w:val="003A1CF0"/>
    <w:rsid w:val="003A20CE"/>
    <w:rsid w:val="003A23F0"/>
    <w:rsid w:val="003A268D"/>
    <w:rsid w:val="003A27F0"/>
    <w:rsid w:val="003A360D"/>
    <w:rsid w:val="003A5B15"/>
    <w:rsid w:val="003A6BA2"/>
    <w:rsid w:val="003A6E5A"/>
    <w:rsid w:val="003B0E49"/>
    <w:rsid w:val="003B0E6F"/>
    <w:rsid w:val="003B1684"/>
    <w:rsid w:val="003B1BF1"/>
    <w:rsid w:val="003B1EF9"/>
    <w:rsid w:val="003B254D"/>
    <w:rsid w:val="003B3711"/>
    <w:rsid w:val="003B3AB5"/>
    <w:rsid w:val="003B55A2"/>
    <w:rsid w:val="003B569F"/>
    <w:rsid w:val="003B58FD"/>
    <w:rsid w:val="003B5A76"/>
    <w:rsid w:val="003B6404"/>
    <w:rsid w:val="003B7759"/>
    <w:rsid w:val="003B7B3F"/>
    <w:rsid w:val="003C326A"/>
    <w:rsid w:val="003C3341"/>
    <w:rsid w:val="003C6625"/>
    <w:rsid w:val="003C78D2"/>
    <w:rsid w:val="003D0C8D"/>
    <w:rsid w:val="003D2FCE"/>
    <w:rsid w:val="003D3F1E"/>
    <w:rsid w:val="003D4E37"/>
    <w:rsid w:val="003D5227"/>
    <w:rsid w:val="003D6B1B"/>
    <w:rsid w:val="003D6E60"/>
    <w:rsid w:val="003E14A2"/>
    <w:rsid w:val="003E19B1"/>
    <w:rsid w:val="003E2B49"/>
    <w:rsid w:val="003E437A"/>
    <w:rsid w:val="003E55E6"/>
    <w:rsid w:val="003E5942"/>
    <w:rsid w:val="003E66DC"/>
    <w:rsid w:val="003F02E6"/>
    <w:rsid w:val="003F0951"/>
    <w:rsid w:val="003F3058"/>
    <w:rsid w:val="003F32DC"/>
    <w:rsid w:val="003F6246"/>
    <w:rsid w:val="003F6945"/>
    <w:rsid w:val="003F6C84"/>
    <w:rsid w:val="003F6DB8"/>
    <w:rsid w:val="003F7B43"/>
    <w:rsid w:val="0040220A"/>
    <w:rsid w:val="00402506"/>
    <w:rsid w:val="004059F2"/>
    <w:rsid w:val="00405DD1"/>
    <w:rsid w:val="00405F2B"/>
    <w:rsid w:val="004060E7"/>
    <w:rsid w:val="0040654E"/>
    <w:rsid w:val="004106BD"/>
    <w:rsid w:val="00410871"/>
    <w:rsid w:val="00411156"/>
    <w:rsid w:val="00411869"/>
    <w:rsid w:val="00411C9B"/>
    <w:rsid w:val="00411EE1"/>
    <w:rsid w:val="004125BB"/>
    <w:rsid w:val="004129E2"/>
    <w:rsid w:val="004129FE"/>
    <w:rsid w:val="0041402A"/>
    <w:rsid w:val="00414705"/>
    <w:rsid w:val="0041552D"/>
    <w:rsid w:val="004162DA"/>
    <w:rsid w:val="004163CD"/>
    <w:rsid w:val="00417E1B"/>
    <w:rsid w:val="004207CA"/>
    <w:rsid w:val="004212B4"/>
    <w:rsid w:val="004214A8"/>
    <w:rsid w:val="004220CB"/>
    <w:rsid w:val="00423DE9"/>
    <w:rsid w:val="0042499B"/>
    <w:rsid w:val="00425928"/>
    <w:rsid w:val="00425F35"/>
    <w:rsid w:val="004311A7"/>
    <w:rsid w:val="00432110"/>
    <w:rsid w:val="004340A5"/>
    <w:rsid w:val="004343AE"/>
    <w:rsid w:val="00435870"/>
    <w:rsid w:val="0044256C"/>
    <w:rsid w:val="00442AA7"/>
    <w:rsid w:val="0044441F"/>
    <w:rsid w:val="00444A43"/>
    <w:rsid w:val="0044505A"/>
    <w:rsid w:val="00446402"/>
    <w:rsid w:val="00446979"/>
    <w:rsid w:val="00447DE5"/>
    <w:rsid w:val="00451BB9"/>
    <w:rsid w:val="00453167"/>
    <w:rsid w:val="0045443F"/>
    <w:rsid w:val="004544F2"/>
    <w:rsid w:val="004549BD"/>
    <w:rsid w:val="004567A4"/>
    <w:rsid w:val="004604FB"/>
    <w:rsid w:val="00461539"/>
    <w:rsid w:val="00461CEB"/>
    <w:rsid w:val="004620D5"/>
    <w:rsid w:val="0046248C"/>
    <w:rsid w:val="0046265F"/>
    <w:rsid w:val="00462776"/>
    <w:rsid w:val="00462C4D"/>
    <w:rsid w:val="004631C7"/>
    <w:rsid w:val="00463F7B"/>
    <w:rsid w:val="004650AA"/>
    <w:rsid w:val="00465D4B"/>
    <w:rsid w:val="004668E5"/>
    <w:rsid w:val="00467761"/>
    <w:rsid w:val="00467ECA"/>
    <w:rsid w:val="00470D82"/>
    <w:rsid w:val="0047173B"/>
    <w:rsid w:val="004719D7"/>
    <w:rsid w:val="00472F38"/>
    <w:rsid w:val="004737D9"/>
    <w:rsid w:val="00474A45"/>
    <w:rsid w:val="00475A35"/>
    <w:rsid w:val="00476BEB"/>
    <w:rsid w:val="00476D3C"/>
    <w:rsid w:val="00477E74"/>
    <w:rsid w:val="00480356"/>
    <w:rsid w:val="004804EC"/>
    <w:rsid w:val="004806A0"/>
    <w:rsid w:val="00481D20"/>
    <w:rsid w:val="00482341"/>
    <w:rsid w:val="00482380"/>
    <w:rsid w:val="00482DFB"/>
    <w:rsid w:val="004835E7"/>
    <w:rsid w:val="00483C7F"/>
    <w:rsid w:val="00484CFE"/>
    <w:rsid w:val="00485106"/>
    <w:rsid w:val="00487991"/>
    <w:rsid w:val="00490FEB"/>
    <w:rsid w:val="004914D3"/>
    <w:rsid w:val="0049170A"/>
    <w:rsid w:val="00491842"/>
    <w:rsid w:val="004923ED"/>
    <w:rsid w:val="00492BD8"/>
    <w:rsid w:val="004930F2"/>
    <w:rsid w:val="00493CF7"/>
    <w:rsid w:val="00494758"/>
    <w:rsid w:val="004953D5"/>
    <w:rsid w:val="00496148"/>
    <w:rsid w:val="00496D4E"/>
    <w:rsid w:val="00497DA2"/>
    <w:rsid w:val="004A0C6C"/>
    <w:rsid w:val="004A2172"/>
    <w:rsid w:val="004A2BC6"/>
    <w:rsid w:val="004A3961"/>
    <w:rsid w:val="004A4A5A"/>
    <w:rsid w:val="004A4F37"/>
    <w:rsid w:val="004A50E1"/>
    <w:rsid w:val="004A56E0"/>
    <w:rsid w:val="004A56F2"/>
    <w:rsid w:val="004A7C85"/>
    <w:rsid w:val="004B1C96"/>
    <w:rsid w:val="004B2475"/>
    <w:rsid w:val="004B5263"/>
    <w:rsid w:val="004B614F"/>
    <w:rsid w:val="004B6651"/>
    <w:rsid w:val="004B6FF2"/>
    <w:rsid w:val="004B7201"/>
    <w:rsid w:val="004B75F5"/>
    <w:rsid w:val="004B7A71"/>
    <w:rsid w:val="004C04A8"/>
    <w:rsid w:val="004C0997"/>
    <w:rsid w:val="004C1C48"/>
    <w:rsid w:val="004C209F"/>
    <w:rsid w:val="004C24E8"/>
    <w:rsid w:val="004C3A52"/>
    <w:rsid w:val="004C3B74"/>
    <w:rsid w:val="004C456F"/>
    <w:rsid w:val="004C5441"/>
    <w:rsid w:val="004C58EA"/>
    <w:rsid w:val="004C683C"/>
    <w:rsid w:val="004C6AD5"/>
    <w:rsid w:val="004C76D4"/>
    <w:rsid w:val="004C7A92"/>
    <w:rsid w:val="004D2094"/>
    <w:rsid w:val="004D261D"/>
    <w:rsid w:val="004D41BA"/>
    <w:rsid w:val="004D43B4"/>
    <w:rsid w:val="004D5304"/>
    <w:rsid w:val="004D5501"/>
    <w:rsid w:val="004D5DF7"/>
    <w:rsid w:val="004D5EFD"/>
    <w:rsid w:val="004D60FC"/>
    <w:rsid w:val="004D6623"/>
    <w:rsid w:val="004D6CEA"/>
    <w:rsid w:val="004D7A5D"/>
    <w:rsid w:val="004E04D7"/>
    <w:rsid w:val="004E0E3E"/>
    <w:rsid w:val="004E1A73"/>
    <w:rsid w:val="004E2991"/>
    <w:rsid w:val="004E372A"/>
    <w:rsid w:val="004E39CA"/>
    <w:rsid w:val="004E4AE2"/>
    <w:rsid w:val="004E596C"/>
    <w:rsid w:val="004E5FEA"/>
    <w:rsid w:val="004E695F"/>
    <w:rsid w:val="004E723E"/>
    <w:rsid w:val="004E7B98"/>
    <w:rsid w:val="004F0AE2"/>
    <w:rsid w:val="004F0C98"/>
    <w:rsid w:val="004F1148"/>
    <w:rsid w:val="004F2040"/>
    <w:rsid w:val="004F21C1"/>
    <w:rsid w:val="004F240E"/>
    <w:rsid w:val="004F244B"/>
    <w:rsid w:val="004F262E"/>
    <w:rsid w:val="004F3062"/>
    <w:rsid w:val="004F34A6"/>
    <w:rsid w:val="004F3A28"/>
    <w:rsid w:val="004F519E"/>
    <w:rsid w:val="004F567F"/>
    <w:rsid w:val="004F669E"/>
    <w:rsid w:val="004F7E66"/>
    <w:rsid w:val="00501C02"/>
    <w:rsid w:val="00501E6E"/>
    <w:rsid w:val="00502271"/>
    <w:rsid w:val="00502523"/>
    <w:rsid w:val="00502B1C"/>
    <w:rsid w:val="0050370F"/>
    <w:rsid w:val="00503965"/>
    <w:rsid w:val="00503FBE"/>
    <w:rsid w:val="00504682"/>
    <w:rsid w:val="00507A5F"/>
    <w:rsid w:val="00512E34"/>
    <w:rsid w:val="00514455"/>
    <w:rsid w:val="0051596C"/>
    <w:rsid w:val="0051679B"/>
    <w:rsid w:val="005176F2"/>
    <w:rsid w:val="005208A2"/>
    <w:rsid w:val="00522746"/>
    <w:rsid w:val="00523C89"/>
    <w:rsid w:val="00523F22"/>
    <w:rsid w:val="00524736"/>
    <w:rsid w:val="0052517B"/>
    <w:rsid w:val="00526643"/>
    <w:rsid w:val="005275B8"/>
    <w:rsid w:val="00530394"/>
    <w:rsid w:val="00530CD8"/>
    <w:rsid w:val="00531E4B"/>
    <w:rsid w:val="005325AA"/>
    <w:rsid w:val="0053281C"/>
    <w:rsid w:val="005336EC"/>
    <w:rsid w:val="00533741"/>
    <w:rsid w:val="0053382B"/>
    <w:rsid w:val="00533A38"/>
    <w:rsid w:val="00534952"/>
    <w:rsid w:val="00536B21"/>
    <w:rsid w:val="00536FDB"/>
    <w:rsid w:val="00542F20"/>
    <w:rsid w:val="005436BE"/>
    <w:rsid w:val="00543DA6"/>
    <w:rsid w:val="00543E95"/>
    <w:rsid w:val="00544618"/>
    <w:rsid w:val="00544AEC"/>
    <w:rsid w:val="00544D5B"/>
    <w:rsid w:val="0054747B"/>
    <w:rsid w:val="0054763B"/>
    <w:rsid w:val="00547C44"/>
    <w:rsid w:val="00551E2B"/>
    <w:rsid w:val="00552132"/>
    <w:rsid w:val="00553C7B"/>
    <w:rsid w:val="00553EC1"/>
    <w:rsid w:val="00554CE1"/>
    <w:rsid w:val="005556C7"/>
    <w:rsid w:val="005557A6"/>
    <w:rsid w:val="005601D9"/>
    <w:rsid w:val="00560D49"/>
    <w:rsid w:val="00562D73"/>
    <w:rsid w:val="0056306B"/>
    <w:rsid w:val="00564811"/>
    <w:rsid w:val="00570272"/>
    <w:rsid w:val="00571A17"/>
    <w:rsid w:val="00572BD8"/>
    <w:rsid w:val="00573778"/>
    <w:rsid w:val="00573E6B"/>
    <w:rsid w:val="00575F03"/>
    <w:rsid w:val="00576072"/>
    <w:rsid w:val="005760FA"/>
    <w:rsid w:val="00581243"/>
    <w:rsid w:val="005816DA"/>
    <w:rsid w:val="00581766"/>
    <w:rsid w:val="005817C6"/>
    <w:rsid w:val="00581E3F"/>
    <w:rsid w:val="00582435"/>
    <w:rsid w:val="00583560"/>
    <w:rsid w:val="00583590"/>
    <w:rsid w:val="00585342"/>
    <w:rsid w:val="00585621"/>
    <w:rsid w:val="00585E37"/>
    <w:rsid w:val="00586319"/>
    <w:rsid w:val="00586414"/>
    <w:rsid w:val="00586FD6"/>
    <w:rsid w:val="00587C3A"/>
    <w:rsid w:val="00587F18"/>
    <w:rsid w:val="00590096"/>
    <w:rsid w:val="005901D3"/>
    <w:rsid w:val="00590DC9"/>
    <w:rsid w:val="005924EB"/>
    <w:rsid w:val="0059545D"/>
    <w:rsid w:val="0059588C"/>
    <w:rsid w:val="005A4737"/>
    <w:rsid w:val="005A6061"/>
    <w:rsid w:val="005A6D4C"/>
    <w:rsid w:val="005B1EA7"/>
    <w:rsid w:val="005B36DC"/>
    <w:rsid w:val="005B5C7D"/>
    <w:rsid w:val="005B5F5A"/>
    <w:rsid w:val="005B60DD"/>
    <w:rsid w:val="005B62C3"/>
    <w:rsid w:val="005B64A6"/>
    <w:rsid w:val="005B6FE6"/>
    <w:rsid w:val="005C3884"/>
    <w:rsid w:val="005C43A3"/>
    <w:rsid w:val="005C48FC"/>
    <w:rsid w:val="005C4F40"/>
    <w:rsid w:val="005C5024"/>
    <w:rsid w:val="005C5100"/>
    <w:rsid w:val="005C5672"/>
    <w:rsid w:val="005C56DF"/>
    <w:rsid w:val="005C59E0"/>
    <w:rsid w:val="005C5F71"/>
    <w:rsid w:val="005D0812"/>
    <w:rsid w:val="005D1C6C"/>
    <w:rsid w:val="005D1FCE"/>
    <w:rsid w:val="005D216C"/>
    <w:rsid w:val="005D260B"/>
    <w:rsid w:val="005D39AF"/>
    <w:rsid w:val="005D3D76"/>
    <w:rsid w:val="005D3FA9"/>
    <w:rsid w:val="005D619D"/>
    <w:rsid w:val="005D6DA7"/>
    <w:rsid w:val="005E103D"/>
    <w:rsid w:val="005E1246"/>
    <w:rsid w:val="005E1460"/>
    <w:rsid w:val="005E3E9E"/>
    <w:rsid w:val="005E41A5"/>
    <w:rsid w:val="005E466A"/>
    <w:rsid w:val="005E4959"/>
    <w:rsid w:val="005E5929"/>
    <w:rsid w:val="005E5974"/>
    <w:rsid w:val="005E62B8"/>
    <w:rsid w:val="005F211D"/>
    <w:rsid w:val="005F2906"/>
    <w:rsid w:val="005F3C05"/>
    <w:rsid w:val="005F4067"/>
    <w:rsid w:val="005F41EB"/>
    <w:rsid w:val="005F5933"/>
    <w:rsid w:val="005F5D66"/>
    <w:rsid w:val="005F7DAD"/>
    <w:rsid w:val="006005AC"/>
    <w:rsid w:val="006005BA"/>
    <w:rsid w:val="00600843"/>
    <w:rsid w:val="00601E01"/>
    <w:rsid w:val="0060355A"/>
    <w:rsid w:val="0060372B"/>
    <w:rsid w:val="00603985"/>
    <w:rsid w:val="00603E22"/>
    <w:rsid w:val="00604129"/>
    <w:rsid w:val="006041F6"/>
    <w:rsid w:val="00606DB8"/>
    <w:rsid w:val="00610473"/>
    <w:rsid w:val="006107B5"/>
    <w:rsid w:val="00610FF8"/>
    <w:rsid w:val="0061111D"/>
    <w:rsid w:val="006135B9"/>
    <w:rsid w:val="00613D85"/>
    <w:rsid w:val="00614CBC"/>
    <w:rsid w:val="0061606D"/>
    <w:rsid w:val="006167DC"/>
    <w:rsid w:val="0061689F"/>
    <w:rsid w:val="00616C8C"/>
    <w:rsid w:val="00616FB7"/>
    <w:rsid w:val="00617AE1"/>
    <w:rsid w:val="006205C0"/>
    <w:rsid w:val="00621134"/>
    <w:rsid w:val="0062244A"/>
    <w:rsid w:val="006229B0"/>
    <w:rsid w:val="00624F74"/>
    <w:rsid w:val="006264C7"/>
    <w:rsid w:val="00630198"/>
    <w:rsid w:val="00631C79"/>
    <w:rsid w:val="00632588"/>
    <w:rsid w:val="00632E23"/>
    <w:rsid w:val="00633EB6"/>
    <w:rsid w:val="006348A2"/>
    <w:rsid w:val="0063515A"/>
    <w:rsid w:val="00635250"/>
    <w:rsid w:val="006362F3"/>
    <w:rsid w:val="006366B3"/>
    <w:rsid w:val="006369B7"/>
    <w:rsid w:val="00637011"/>
    <w:rsid w:val="006374AE"/>
    <w:rsid w:val="00637C55"/>
    <w:rsid w:val="006406E6"/>
    <w:rsid w:val="006416EF"/>
    <w:rsid w:val="00643B27"/>
    <w:rsid w:val="00643BB8"/>
    <w:rsid w:val="00644013"/>
    <w:rsid w:val="00645336"/>
    <w:rsid w:val="0064777E"/>
    <w:rsid w:val="00647A03"/>
    <w:rsid w:val="006501DA"/>
    <w:rsid w:val="006507F1"/>
    <w:rsid w:val="00654072"/>
    <w:rsid w:val="0065532D"/>
    <w:rsid w:val="00656409"/>
    <w:rsid w:val="006620F7"/>
    <w:rsid w:val="00662B4D"/>
    <w:rsid w:val="00663CC8"/>
    <w:rsid w:val="00664368"/>
    <w:rsid w:val="00665051"/>
    <w:rsid w:val="0066568B"/>
    <w:rsid w:val="006656F7"/>
    <w:rsid w:val="00665A67"/>
    <w:rsid w:val="00665B69"/>
    <w:rsid w:val="00666716"/>
    <w:rsid w:val="00667318"/>
    <w:rsid w:val="00667478"/>
    <w:rsid w:val="00670537"/>
    <w:rsid w:val="00670EC5"/>
    <w:rsid w:val="00671D50"/>
    <w:rsid w:val="00672341"/>
    <w:rsid w:val="00672493"/>
    <w:rsid w:val="006725ED"/>
    <w:rsid w:val="00672F54"/>
    <w:rsid w:val="00673842"/>
    <w:rsid w:val="0067448C"/>
    <w:rsid w:val="00675001"/>
    <w:rsid w:val="00675740"/>
    <w:rsid w:val="006759AA"/>
    <w:rsid w:val="00675CD4"/>
    <w:rsid w:val="00675FE2"/>
    <w:rsid w:val="00677A4E"/>
    <w:rsid w:val="00677F1C"/>
    <w:rsid w:val="006804A4"/>
    <w:rsid w:val="006806F7"/>
    <w:rsid w:val="006814D6"/>
    <w:rsid w:val="00681543"/>
    <w:rsid w:val="006819FA"/>
    <w:rsid w:val="00683313"/>
    <w:rsid w:val="00683600"/>
    <w:rsid w:val="00684F68"/>
    <w:rsid w:val="00685A33"/>
    <w:rsid w:val="00687CC3"/>
    <w:rsid w:val="00690936"/>
    <w:rsid w:val="006915E9"/>
    <w:rsid w:val="006920B6"/>
    <w:rsid w:val="006927B3"/>
    <w:rsid w:val="00694B01"/>
    <w:rsid w:val="00694F77"/>
    <w:rsid w:val="0069554D"/>
    <w:rsid w:val="00695637"/>
    <w:rsid w:val="006958B0"/>
    <w:rsid w:val="0069644E"/>
    <w:rsid w:val="00696714"/>
    <w:rsid w:val="0069693F"/>
    <w:rsid w:val="00696EF7"/>
    <w:rsid w:val="006971E0"/>
    <w:rsid w:val="006977F9"/>
    <w:rsid w:val="00697C68"/>
    <w:rsid w:val="00697E94"/>
    <w:rsid w:val="006A057F"/>
    <w:rsid w:val="006A3B35"/>
    <w:rsid w:val="006A3F10"/>
    <w:rsid w:val="006A4DAC"/>
    <w:rsid w:val="006A4EEF"/>
    <w:rsid w:val="006A5115"/>
    <w:rsid w:val="006A5F5C"/>
    <w:rsid w:val="006A698B"/>
    <w:rsid w:val="006A7FFD"/>
    <w:rsid w:val="006B016B"/>
    <w:rsid w:val="006B0896"/>
    <w:rsid w:val="006B1BC8"/>
    <w:rsid w:val="006B332E"/>
    <w:rsid w:val="006B3E1D"/>
    <w:rsid w:val="006B57BA"/>
    <w:rsid w:val="006B5C66"/>
    <w:rsid w:val="006B7918"/>
    <w:rsid w:val="006C043B"/>
    <w:rsid w:val="006C0509"/>
    <w:rsid w:val="006C0F8A"/>
    <w:rsid w:val="006C1049"/>
    <w:rsid w:val="006C161E"/>
    <w:rsid w:val="006C1B28"/>
    <w:rsid w:val="006C1DB0"/>
    <w:rsid w:val="006C263D"/>
    <w:rsid w:val="006C2E30"/>
    <w:rsid w:val="006C3B4D"/>
    <w:rsid w:val="006C5794"/>
    <w:rsid w:val="006C66CD"/>
    <w:rsid w:val="006C6FAA"/>
    <w:rsid w:val="006D05EB"/>
    <w:rsid w:val="006D0902"/>
    <w:rsid w:val="006D0F8C"/>
    <w:rsid w:val="006D3DE0"/>
    <w:rsid w:val="006D46CF"/>
    <w:rsid w:val="006D48CE"/>
    <w:rsid w:val="006D5A53"/>
    <w:rsid w:val="006D5C1E"/>
    <w:rsid w:val="006D63B8"/>
    <w:rsid w:val="006D652B"/>
    <w:rsid w:val="006D6557"/>
    <w:rsid w:val="006E3735"/>
    <w:rsid w:val="006E4179"/>
    <w:rsid w:val="006E4495"/>
    <w:rsid w:val="006E4DA0"/>
    <w:rsid w:val="006E5F63"/>
    <w:rsid w:val="006E605B"/>
    <w:rsid w:val="006E6344"/>
    <w:rsid w:val="006F00B3"/>
    <w:rsid w:val="006F0C50"/>
    <w:rsid w:val="006F13B6"/>
    <w:rsid w:val="006F1F2F"/>
    <w:rsid w:val="006F273B"/>
    <w:rsid w:val="006F3F4C"/>
    <w:rsid w:val="006F4DCD"/>
    <w:rsid w:val="006F5071"/>
    <w:rsid w:val="006F59F2"/>
    <w:rsid w:val="006F7DE4"/>
    <w:rsid w:val="0070083E"/>
    <w:rsid w:val="00700DD4"/>
    <w:rsid w:val="007032F2"/>
    <w:rsid w:val="00703E1F"/>
    <w:rsid w:val="007047B3"/>
    <w:rsid w:val="00710BF3"/>
    <w:rsid w:val="00710C29"/>
    <w:rsid w:val="00710EC8"/>
    <w:rsid w:val="007114F2"/>
    <w:rsid w:val="007117CC"/>
    <w:rsid w:val="00711938"/>
    <w:rsid w:val="00711D08"/>
    <w:rsid w:val="007135A3"/>
    <w:rsid w:val="0071428D"/>
    <w:rsid w:val="00714C20"/>
    <w:rsid w:val="00714D79"/>
    <w:rsid w:val="00715003"/>
    <w:rsid w:val="00715F1D"/>
    <w:rsid w:val="00716AE6"/>
    <w:rsid w:val="007176FB"/>
    <w:rsid w:val="00717916"/>
    <w:rsid w:val="00717C16"/>
    <w:rsid w:val="00720E93"/>
    <w:rsid w:val="007214A7"/>
    <w:rsid w:val="0072181E"/>
    <w:rsid w:val="00721C6F"/>
    <w:rsid w:val="00722C39"/>
    <w:rsid w:val="0072576E"/>
    <w:rsid w:val="00726F12"/>
    <w:rsid w:val="007275A2"/>
    <w:rsid w:val="00727820"/>
    <w:rsid w:val="00727B3A"/>
    <w:rsid w:val="0073016E"/>
    <w:rsid w:val="007341DA"/>
    <w:rsid w:val="007400F9"/>
    <w:rsid w:val="00740150"/>
    <w:rsid w:val="00740A2D"/>
    <w:rsid w:val="007412BE"/>
    <w:rsid w:val="007422B4"/>
    <w:rsid w:val="0074230B"/>
    <w:rsid w:val="00742BFE"/>
    <w:rsid w:val="00742BFF"/>
    <w:rsid w:val="00744EA9"/>
    <w:rsid w:val="00745EFF"/>
    <w:rsid w:val="007464B8"/>
    <w:rsid w:val="00750420"/>
    <w:rsid w:val="00750632"/>
    <w:rsid w:val="007525C2"/>
    <w:rsid w:val="00753AEC"/>
    <w:rsid w:val="00753F57"/>
    <w:rsid w:val="00753F7D"/>
    <w:rsid w:val="007542BB"/>
    <w:rsid w:val="007551ED"/>
    <w:rsid w:val="00755DE8"/>
    <w:rsid w:val="007563CF"/>
    <w:rsid w:val="00757027"/>
    <w:rsid w:val="00757EDA"/>
    <w:rsid w:val="00761BCC"/>
    <w:rsid w:val="00761DCC"/>
    <w:rsid w:val="00764609"/>
    <w:rsid w:val="007647DB"/>
    <w:rsid w:val="00764B8B"/>
    <w:rsid w:val="007657A8"/>
    <w:rsid w:val="007660A1"/>
    <w:rsid w:val="0076716B"/>
    <w:rsid w:val="00767524"/>
    <w:rsid w:val="00770215"/>
    <w:rsid w:val="00770E4C"/>
    <w:rsid w:val="00771076"/>
    <w:rsid w:val="00772491"/>
    <w:rsid w:val="0077594B"/>
    <w:rsid w:val="0077607B"/>
    <w:rsid w:val="00776780"/>
    <w:rsid w:val="00776BB6"/>
    <w:rsid w:val="007779B6"/>
    <w:rsid w:val="00780D5C"/>
    <w:rsid w:val="00782DAA"/>
    <w:rsid w:val="00783085"/>
    <w:rsid w:val="00783091"/>
    <w:rsid w:val="00783213"/>
    <w:rsid w:val="00783498"/>
    <w:rsid w:val="007839D8"/>
    <w:rsid w:val="00783E97"/>
    <w:rsid w:val="00784D4C"/>
    <w:rsid w:val="00785B9D"/>
    <w:rsid w:val="007863EF"/>
    <w:rsid w:val="00787117"/>
    <w:rsid w:val="007874E5"/>
    <w:rsid w:val="007876DD"/>
    <w:rsid w:val="00787FC6"/>
    <w:rsid w:val="00790304"/>
    <w:rsid w:val="00790412"/>
    <w:rsid w:val="00790467"/>
    <w:rsid w:val="007921C1"/>
    <w:rsid w:val="007931C4"/>
    <w:rsid w:val="00793748"/>
    <w:rsid w:val="007942EF"/>
    <w:rsid w:val="00794685"/>
    <w:rsid w:val="007951CF"/>
    <w:rsid w:val="00796B57"/>
    <w:rsid w:val="007A0333"/>
    <w:rsid w:val="007A0416"/>
    <w:rsid w:val="007A0486"/>
    <w:rsid w:val="007A5010"/>
    <w:rsid w:val="007A5EC1"/>
    <w:rsid w:val="007A67E4"/>
    <w:rsid w:val="007A7F0F"/>
    <w:rsid w:val="007B046D"/>
    <w:rsid w:val="007B0D38"/>
    <w:rsid w:val="007B1281"/>
    <w:rsid w:val="007B12FE"/>
    <w:rsid w:val="007B2562"/>
    <w:rsid w:val="007B2C35"/>
    <w:rsid w:val="007B2C67"/>
    <w:rsid w:val="007B592D"/>
    <w:rsid w:val="007B7EB9"/>
    <w:rsid w:val="007B7EE5"/>
    <w:rsid w:val="007C0802"/>
    <w:rsid w:val="007C1DDF"/>
    <w:rsid w:val="007C28B1"/>
    <w:rsid w:val="007C3803"/>
    <w:rsid w:val="007C3932"/>
    <w:rsid w:val="007C3D23"/>
    <w:rsid w:val="007C46D6"/>
    <w:rsid w:val="007C4B9F"/>
    <w:rsid w:val="007C5061"/>
    <w:rsid w:val="007C5217"/>
    <w:rsid w:val="007C73EC"/>
    <w:rsid w:val="007C7D11"/>
    <w:rsid w:val="007D0899"/>
    <w:rsid w:val="007D2D43"/>
    <w:rsid w:val="007D36B0"/>
    <w:rsid w:val="007D4ED3"/>
    <w:rsid w:val="007D54AB"/>
    <w:rsid w:val="007D6E09"/>
    <w:rsid w:val="007D726C"/>
    <w:rsid w:val="007D7B2C"/>
    <w:rsid w:val="007E100C"/>
    <w:rsid w:val="007E113A"/>
    <w:rsid w:val="007E11B8"/>
    <w:rsid w:val="007E1F21"/>
    <w:rsid w:val="007E249E"/>
    <w:rsid w:val="007E345A"/>
    <w:rsid w:val="007E3C66"/>
    <w:rsid w:val="007E3E2A"/>
    <w:rsid w:val="007E4355"/>
    <w:rsid w:val="007E5AF3"/>
    <w:rsid w:val="007E5B37"/>
    <w:rsid w:val="007E6FCD"/>
    <w:rsid w:val="007E70C2"/>
    <w:rsid w:val="007E715E"/>
    <w:rsid w:val="007E78F6"/>
    <w:rsid w:val="007F1634"/>
    <w:rsid w:val="007F1A3D"/>
    <w:rsid w:val="007F1FCE"/>
    <w:rsid w:val="007F2ADE"/>
    <w:rsid w:val="007F352B"/>
    <w:rsid w:val="007F3561"/>
    <w:rsid w:val="007F4B75"/>
    <w:rsid w:val="007F4F14"/>
    <w:rsid w:val="007F60A7"/>
    <w:rsid w:val="007F6A3A"/>
    <w:rsid w:val="007F6B48"/>
    <w:rsid w:val="007F7909"/>
    <w:rsid w:val="00800475"/>
    <w:rsid w:val="00800A05"/>
    <w:rsid w:val="008012EB"/>
    <w:rsid w:val="0080209B"/>
    <w:rsid w:val="0080233E"/>
    <w:rsid w:val="00802B3D"/>
    <w:rsid w:val="00803831"/>
    <w:rsid w:val="00803D34"/>
    <w:rsid w:val="00803EED"/>
    <w:rsid w:val="0080470C"/>
    <w:rsid w:val="00805686"/>
    <w:rsid w:val="008072D4"/>
    <w:rsid w:val="00807AA4"/>
    <w:rsid w:val="00811A31"/>
    <w:rsid w:val="008122AC"/>
    <w:rsid w:val="0081386F"/>
    <w:rsid w:val="00813D3B"/>
    <w:rsid w:val="0081540F"/>
    <w:rsid w:val="008154E5"/>
    <w:rsid w:val="008154ED"/>
    <w:rsid w:val="00816B13"/>
    <w:rsid w:val="00817234"/>
    <w:rsid w:val="00817382"/>
    <w:rsid w:val="008200E9"/>
    <w:rsid w:val="00821C59"/>
    <w:rsid w:val="00822130"/>
    <w:rsid w:val="008232CB"/>
    <w:rsid w:val="00823B13"/>
    <w:rsid w:val="0082409E"/>
    <w:rsid w:val="008255A2"/>
    <w:rsid w:val="00825FB0"/>
    <w:rsid w:val="008270F5"/>
    <w:rsid w:val="008271CC"/>
    <w:rsid w:val="008277F8"/>
    <w:rsid w:val="00827B69"/>
    <w:rsid w:val="00830C9D"/>
    <w:rsid w:val="00831179"/>
    <w:rsid w:val="00831A2B"/>
    <w:rsid w:val="00833809"/>
    <w:rsid w:val="00833F25"/>
    <w:rsid w:val="00834002"/>
    <w:rsid w:val="00840AD8"/>
    <w:rsid w:val="00841158"/>
    <w:rsid w:val="008414FA"/>
    <w:rsid w:val="00841830"/>
    <w:rsid w:val="0084186E"/>
    <w:rsid w:val="00842035"/>
    <w:rsid w:val="00845178"/>
    <w:rsid w:val="00845886"/>
    <w:rsid w:val="008460BB"/>
    <w:rsid w:val="008462BC"/>
    <w:rsid w:val="008474C6"/>
    <w:rsid w:val="00850B88"/>
    <w:rsid w:val="008519F9"/>
    <w:rsid w:val="00851C01"/>
    <w:rsid w:val="008539E4"/>
    <w:rsid w:val="008562CA"/>
    <w:rsid w:val="00857018"/>
    <w:rsid w:val="00857725"/>
    <w:rsid w:val="00857ED7"/>
    <w:rsid w:val="0086058C"/>
    <w:rsid w:val="00860FAC"/>
    <w:rsid w:val="00863739"/>
    <w:rsid w:val="00863CB5"/>
    <w:rsid w:val="008661CA"/>
    <w:rsid w:val="00866355"/>
    <w:rsid w:val="00866ABF"/>
    <w:rsid w:val="00866F54"/>
    <w:rsid w:val="00867AB4"/>
    <w:rsid w:val="00867E20"/>
    <w:rsid w:val="00867EB5"/>
    <w:rsid w:val="0087056D"/>
    <w:rsid w:val="0087079F"/>
    <w:rsid w:val="00870D4B"/>
    <w:rsid w:val="00872F61"/>
    <w:rsid w:val="008732EC"/>
    <w:rsid w:val="008748E6"/>
    <w:rsid w:val="00874C47"/>
    <w:rsid w:val="00875939"/>
    <w:rsid w:val="00877556"/>
    <w:rsid w:val="00877A0A"/>
    <w:rsid w:val="00881493"/>
    <w:rsid w:val="00881A25"/>
    <w:rsid w:val="008822F1"/>
    <w:rsid w:val="008825AF"/>
    <w:rsid w:val="00882786"/>
    <w:rsid w:val="00882B2B"/>
    <w:rsid w:val="00882F26"/>
    <w:rsid w:val="008843F6"/>
    <w:rsid w:val="00884612"/>
    <w:rsid w:val="0088486F"/>
    <w:rsid w:val="00885C51"/>
    <w:rsid w:val="008867B4"/>
    <w:rsid w:val="00886874"/>
    <w:rsid w:val="0088711D"/>
    <w:rsid w:val="0088776E"/>
    <w:rsid w:val="00887CF6"/>
    <w:rsid w:val="008903AF"/>
    <w:rsid w:val="00891959"/>
    <w:rsid w:val="00892762"/>
    <w:rsid w:val="0089306B"/>
    <w:rsid w:val="00893971"/>
    <w:rsid w:val="00894521"/>
    <w:rsid w:val="00894EE1"/>
    <w:rsid w:val="00894FA9"/>
    <w:rsid w:val="00896047"/>
    <w:rsid w:val="0089678C"/>
    <w:rsid w:val="00897AB8"/>
    <w:rsid w:val="008A01D6"/>
    <w:rsid w:val="008A1831"/>
    <w:rsid w:val="008A1D64"/>
    <w:rsid w:val="008A2096"/>
    <w:rsid w:val="008A22EC"/>
    <w:rsid w:val="008A2329"/>
    <w:rsid w:val="008A2C8C"/>
    <w:rsid w:val="008A58B8"/>
    <w:rsid w:val="008A5E11"/>
    <w:rsid w:val="008A65C3"/>
    <w:rsid w:val="008A6EA9"/>
    <w:rsid w:val="008B0915"/>
    <w:rsid w:val="008B1036"/>
    <w:rsid w:val="008B2D84"/>
    <w:rsid w:val="008B301F"/>
    <w:rsid w:val="008B3BE5"/>
    <w:rsid w:val="008B4650"/>
    <w:rsid w:val="008B4CEB"/>
    <w:rsid w:val="008B4ED0"/>
    <w:rsid w:val="008B74CF"/>
    <w:rsid w:val="008B7CE2"/>
    <w:rsid w:val="008C19AC"/>
    <w:rsid w:val="008C1E1E"/>
    <w:rsid w:val="008C471A"/>
    <w:rsid w:val="008C4FD2"/>
    <w:rsid w:val="008C585F"/>
    <w:rsid w:val="008C5E70"/>
    <w:rsid w:val="008C669A"/>
    <w:rsid w:val="008C68CC"/>
    <w:rsid w:val="008D01C4"/>
    <w:rsid w:val="008D03D6"/>
    <w:rsid w:val="008D04F9"/>
    <w:rsid w:val="008D31F1"/>
    <w:rsid w:val="008D3C52"/>
    <w:rsid w:val="008D449E"/>
    <w:rsid w:val="008D50D9"/>
    <w:rsid w:val="008D5373"/>
    <w:rsid w:val="008D6777"/>
    <w:rsid w:val="008D6C32"/>
    <w:rsid w:val="008D703C"/>
    <w:rsid w:val="008D714D"/>
    <w:rsid w:val="008D7680"/>
    <w:rsid w:val="008E056F"/>
    <w:rsid w:val="008E1D8A"/>
    <w:rsid w:val="008E2EC3"/>
    <w:rsid w:val="008E4693"/>
    <w:rsid w:val="008E5028"/>
    <w:rsid w:val="008E5715"/>
    <w:rsid w:val="008E5A31"/>
    <w:rsid w:val="008E6360"/>
    <w:rsid w:val="008E7666"/>
    <w:rsid w:val="008F0E71"/>
    <w:rsid w:val="008F1517"/>
    <w:rsid w:val="008F15B6"/>
    <w:rsid w:val="008F29BF"/>
    <w:rsid w:val="008F44FF"/>
    <w:rsid w:val="008F710E"/>
    <w:rsid w:val="008F71D3"/>
    <w:rsid w:val="008F7FA2"/>
    <w:rsid w:val="00901C15"/>
    <w:rsid w:val="0090242B"/>
    <w:rsid w:val="009032B9"/>
    <w:rsid w:val="00903594"/>
    <w:rsid w:val="00903CEC"/>
    <w:rsid w:val="00903DAD"/>
    <w:rsid w:val="00903EFB"/>
    <w:rsid w:val="00905CCA"/>
    <w:rsid w:val="00906208"/>
    <w:rsid w:val="00907AA4"/>
    <w:rsid w:val="00907B41"/>
    <w:rsid w:val="00910486"/>
    <w:rsid w:val="00910C68"/>
    <w:rsid w:val="009111F9"/>
    <w:rsid w:val="0091294B"/>
    <w:rsid w:val="00912C4B"/>
    <w:rsid w:val="009131E0"/>
    <w:rsid w:val="00915B0D"/>
    <w:rsid w:val="00915C2D"/>
    <w:rsid w:val="00920437"/>
    <w:rsid w:val="00921BD3"/>
    <w:rsid w:val="00923228"/>
    <w:rsid w:val="009242E2"/>
    <w:rsid w:val="009252D3"/>
    <w:rsid w:val="00925EB4"/>
    <w:rsid w:val="009262A1"/>
    <w:rsid w:val="00927BBE"/>
    <w:rsid w:val="00927CF3"/>
    <w:rsid w:val="009312B6"/>
    <w:rsid w:val="009332C7"/>
    <w:rsid w:val="00933BE8"/>
    <w:rsid w:val="00933EB2"/>
    <w:rsid w:val="00934059"/>
    <w:rsid w:val="00937041"/>
    <w:rsid w:val="00941E0E"/>
    <w:rsid w:val="009427CD"/>
    <w:rsid w:val="00943158"/>
    <w:rsid w:val="00943394"/>
    <w:rsid w:val="00943423"/>
    <w:rsid w:val="00943484"/>
    <w:rsid w:val="00943504"/>
    <w:rsid w:val="00945180"/>
    <w:rsid w:val="0094574F"/>
    <w:rsid w:val="00946569"/>
    <w:rsid w:val="00946A36"/>
    <w:rsid w:val="00946D2A"/>
    <w:rsid w:val="009478B3"/>
    <w:rsid w:val="009507E4"/>
    <w:rsid w:val="00950C5C"/>
    <w:rsid w:val="009514B2"/>
    <w:rsid w:val="009536ED"/>
    <w:rsid w:val="00953BEF"/>
    <w:rsid w:val="00953E2C"/>
    <w:rsid w:val="00954A8B"/>
    <w:rsid w:val="00954B3D"/>
    <w:rsid w:val="00954C3B"/>
    <w:rsid w:val="00954ED7"/>
    <w:rsid w:val="00955EC7"/>
    <w:rsid w:val="00955F6C"/>
    <w:rsid w:val="00956197"/>
    <w:rsid w:val="009570BB"/>
    <w:rsid w:val="00957E80"/>
    <w:rsid w:val="0096044E"/>
    <w:rsid w:val="009630E4"/>
    <w:rsid w:val="00967C6D"/>
    <w:rsid w:val="00967D90"/>
    <w:rsid w:val="00971235"/>
    <w:rsid w:val="00971DEA"/>
    <w:rsid w:val="00972187"/>
    <w:rsid w:val="009732F4"/>
    <w:rsid w:val="00974609"/>
    <w:rsid w:val="00975AD9"/>
    <w:rsid w:val="00976DF7"/>
    <w:rsid w:val="00976E12"/>
    <w:rsid w:val="0097794D"/>
    <w:rsid w:val="00977C9B"/>
    <w:rsid w:val="009813D2"/>
    <w:rsid w:val="00981833"/>
    <w:rsid w:val="00982EC2"/>
    <w:rsid w:val="009848EB"/>
    <w:rsid w:val="00984973"/>
    <w:rsid w:val="00984B22"/>
    <w:rsid w:val="0098575A"/>
    <w:rsid w:val="0098712B"/>
    <w:rsid w:val="009915ED"/>
    <w:rsid w:val="00991A1B"/>
    <w:rsid w:val="00992181"/>
    <w:rsid w:val="00993F0F"/>
    <w:rsid w:val="00994358"/>
    <w:rsid w:val="0099500A"/>
    <w:rsid w:val="00995117"/>
    <w:rsid w:val="0099630D"/>
    <w:rsid w:val="00996E78"/>
    <w:rsid w:val="00997748"/>
    <w:rsid w:val="00997807"/>
    <w:rsid w:val="009A06F1"/>
    <w:rsid w:val="009A10E8"/>
    <w:rsid w:val="009A15AB"/>
    <w:rsid w:val="009A1C51"/>
    <w:rsid w:val="009A1DC5"/>
    <w:rsid w:val="009A242C"/>
    <w:rsid w:val="009A285D"/>
    <w:rsid w:val="009A2968"/>
    <w:rsid w:val="009A3496"/>
    <w:rsid w:val="009A4291"/>
    <w:rsid w:val="009A43E0"/>
    <w:rsid w:val="009A44EE"/>
    <w:rsid w:val="009A51A6"/>
    <w:rsid w:val="009A5C02"/>
    <w:rsid w:val="009A6F05"/>
    <w:rsid w:val="009A7F7D"/>
    <w:rsid w:val="009B07B5"/>
    <w:rsid w:val="009B12C2"/>
    <w:rsid w:val="009B1ADF"/>
    <w:rsid w:val="009B1B65"/>
    <w:rsid w:val="009B1EAD"/>
    <w:rsid w:val="009B28BF"/>
    <w:rsid w:val="009B32EA"/>
    <w:rsid w:val="009B3544"/>
    <w:rsid w:val="009B58C6"/>
    <w:rsid w:val="009B593D"/>
    <w:rsid w:val="009B5E1C"/>
    <w:rsid w:val="009B635C"/>
    <w:rsid w:val="009B70F1"/>
    <w:rsid w:val="009C0860"/>
    <w:rsid w:val="009C1037"/>
    <w:rsid w:val="009C1238"/>
    <w:rsid w:val="009C2536"/>
    <w:rsid w:val="009C296E"/>
    <w:rsid w:val="009C4113"/>
    <w:rsid w:val="009C56F3"/>
    <w:rsid w:val="009C5AD3"/>
    <w:rsid w:val="009C6E8A"/>
    <w:rsid w:val="009C7A8A"/>
    <w:rsid w:val="009D1334"/>
    <w:rsid w:val="009D207D"/>
    <w:rsid w:val="009D24B2"/>
    <w:rsid w:val="009D308A"/>
    <w:rsid w:val="009D3BA3"/>
    <w:rsid w:val="009D3E97"/>
    <w:rsid w:val="009D4169"/>
    <w:rsid w:val="009D41A9"/>
    <w:rsid w:val="009D61BA"/>
    <w:rsid w:val="009D62D6"/>
    <w:rsid w:val="009D6A2F"/>
    <w:rsid w:val="009E038A"/>
    <w:rsid w:val="009E1808"/>
    <w:rsid w:val="009E1901"/>
    <w:rsid w:val="009E1A3F"/>
    <w:rsid w:val="009E235B"/>
    <w:rsid w:val="009E2F2B"/>
    <w:rsid w:val="009E388C"/>
    <w:rsid w:val="009E3BDE"/>
    <w:rsid w:val="009E3DF9"/>
    <w:rsid w:val="009E3FD4"/>
    <w:rsid w:val="009E59BA"/>
    <w:rsid w:val="009E5C5C"/>
    <w:rsid w:val="009F03FC"/>
    <w:rsid w:val="009F0956"/>
    <w:rsid w:val="009F10EC"/>
    <w:rsid w:val="009F2B57"/>
    <w:rsid w:val="009F449A"/>
    <w:rsid w:val="009F5693"/>
    <w:rsid w:val="009F5F4D"/>
    <w:rsid w:val="009F6173"/>
    <w:rsid w:val="009F633F"/>
    <w:rsid w:val="009F645D"/>
    <w:rsid w:val="009F6C00"/>
    <w:rsid w:val="00A00ADA"/>
    <w:rsid w:val="00A03635"/>
    <w:rsid w:val="00A04CD2"/>
    <w:rsid w:val="00A05F29"/>
    <w:rsid w:val="00A065C0"/>
    <w:rsid w:val="00A06E09"/>
    <w:rsid w:val="00A10D1B"/>
    <w:rsid w:val="00A11060"/>
    <w:rsid w:val="00A1108E"/>
    <w:rsid w:val="00A13159"/>
    <w:rsid w:val="00A1428F"/>
    <w:rsid w:val="00A15D02"/>
    <w:rsid w:val="00A201A6"/>
    <w:rsid w:val="00A21CF9"/>
    <w:rsid w:val="00A22350"/>
    <w:rsid w:val="00A22D08"/>
    <w:rsid w:val="00A23540"/>
    <w:rsid w:val="00A23BE1"/>
    <w:rsid w:val="00A24474"/>
    <w:rsid w:val="00A24510"/>
    <w:rsid w:val="00A2525F"/>
    <w:rsid w:val="00A25533"/>
    <w:rsid w:val="00A25A7C"/>
    <w:rsid w:val="00A263CB"/>
    <w:rsid w:val="00A2695B"/>
    <w:rsid w:val="00A27E88"/>
    <w:rsid w:val="00A302D1"/>
    <w:rsid w:val="00A31596"/>
    <w:rsid w:val="00A32A27"/>
    <w:rsid w:val="00A3457A"/>
    <w:rsid w:val="00A366E5"/>
    <w:rsid w:val="00A4154E"/>
    <w:rsid w:val="00A416F3"/>
    <w:rsid w:val="00A42021"/>
    <w:rsid w:val="00A425E3"/>
    <w:rsid w:val="00A42A96"/>
    <w:rsid w:val="00A44534"/>
    <w:rsid w:val="00A459C2"/>
    <w:rsid w:val="00A45D6B"/>
    <w:rsid w:val="00A46DA5"/>
    <w:rsid w:val="00A47356"/>
    <w:rsid w:val="00A473D8"/>
    <w:rsid w:val="00A501D6"/>
    <w:rsid w:val="00A51787"/>
    <w:rsid w:val="00A51A32"/>
    <w:rsid w:val="00A51E13"/>
    <w:rsid w:val="00A51FC4"/>
    <w:rsid w:val="00A535BF"/>
    <w:rsid w:val="00A53911"/>
    <w:rsid w:val="00A5412C"/>
    <w:rsid w:val="00A56098"/>
    <w:rsid w:val="00A5696F"/>
    <w:rsid w:val="00A5725C"/>
    <w:rsid w:val="00A57D34"/>
    <w:rsid w:val="00A603DE"/>
    <w:rsid w:val="00A62011"/>
    <w:rsid w:val="00A62644"/>
    <w:rsid w:val="00A64E8F"/>
    <w:rsid w:val="00A660BF"/>
    <w:rsid w:val="00A67185"/>
    <w:rsid w:val="00A67E62"/>
    <w:rsid w:val="00A70425"/>
    <w:rsid w:val="00A7057D"/>
    <w:rsid w:val="00A71FAE"/>
    <w:rsid w:val="00A72B6E"/>
    <w:rsid w:val="00A730DB"/>
    <w:rsid w:val="00A73576"/>
    <w:rsid w:val="00A7563E"/>
    <w:rsid w:val="00A76C7D"/>
    <w:rsid w:val="00A77015"/>
    <w:rsid w:val="00A776C1"/>
    <w:rsid w:val="00A804C4"/>
    <w:rsid w:val="00A807AC"/>
    <w:rsid w:val="00A826BE"/>
    <w:rsid w:val="00A8287F"/>
    <w:rsid w:val="00A83114"/>
    <w:rsid w:val="00A83CCC"/>
    <w:rsid w:val="00A84C06"/>
    <w:rsid w:val="00A85521"/>
    <w:rsid w:val="00A85A1C"/>
    <w:rsid w:val="00A86B9F"/>
    <w:rsid w:val="00A86C59"/>
    <w:rsid w:val="00A87C1D"/>
    <w:rsid w:val="00A91C80"/>
    <w:rsid w:val="00A93AB9"/>
    <w:rsid w:val="00A94330"/>
    <w:rsid w:val="00A947B9"/>
    <w:rsid w:val="00A94C30"/>
    <w:rsid w:val="00A96603"/>
    <w:rsid w:val="00A96B54"/>
    <w:rsid w:val="00A97C60"/>
    <w:rsid w:val="00AA0011"/>
    <w:rsid w:val="00AA13A6"/>
    <w:rsid w:val="00AA1602"/>
    <w:rsid w:val="00AA2466"/>
    <w:rsid w:val="00AA2D52"/>
    <w:rsid w:val="00AA45C6"/>
    <w:rsid w:val="00AA59CF"/>
    <w:rsid w:val="00AA6064"/>
    <w:rsid w:val="00AA7660"/>
    <w:rsid w:val="00AB19DD"/>
    <w:rsid w:val="00AB19F9"/>
    <w:rsid w:val="00AB1E2A"/>
    <w:rsid w:val="00AB4C17"/>
    <w:rsid w:val="00AB6F0D"/>
    <w:rsid w:val="00AB70D8"/>
    <w:rsid w:val="00AB7451"/>
    <w:rsid w:val="00AB7A7F"/>
    <w:rsid w:val="00AC15AD"/>
    <w:rsid w:val="00AC193C"/>
    <w:rsid w:val="00AC1FFC"/>
    <w:rsid w:val="00AC2678"/>
    <w:rsid w:val="00AC2ED7"/>
    <w:rsid w:val="00AC2FFD"/>
    <w:rsid w:val="00AC3CA0"/>
    <w:rsid w:val="00AC41FC"/>
    <w:rsid w:val="00AC45DC"/>
    <w:rsid w:val="00AC64F0"/>
    <w:rsid w:val="00AC7210"/>
    <w:rsid w:val="00AC7690"/>
    <w:rsid w:val="00AD1690"/>
    <w:rsid w:val="00AD2DDB"/>
    <w:rsid w:val="00AD2F8B"/>
    <w:rsid w:val="00AD608D"/>
    <w:rsid w:val="00AD6B0B"/>
    <w:rsid w:val="00AD6C8F"/>
    <w:rsid w:val="00AE3B0E"/>
    <w:rsid w:val="00AE3DC8"/>
    <w:rsid w:val="00AE400B"/>
    <w:rsid w:val="00AE5B0C"/>
    <w:rsid w:val="00AE5B53"/>
    <w:rsid w:val="00AE6547"/>
    <w:rsid w:val="00AE6F00"/>
    <w:rsid w:val="00AE75A2"/>
    <w:rsid w:val="00AE7D93"/>
    <w:rsid w:val="00AF00CC"/>
    <w:rsid w:val="00AF1825"/>
    <w:rsid w:val="00AF2031"/>
    <w:rsid w:val="00AF2133"/>
    <w:rsid w:val="00AF30B1"/>
    <w:rsid w:val="00AF46A0"/>
    <w:rsid w:val="00AF4762"/>
    <w:rsid w:val="00AF6262"/>
    <w:rsid w:val="00AF66DB"/>
    <w:rsid w:val="00AF681B"/>
    <w:rsid w:val="00B01253"/>
    <w:rsid w:val="00B01A4C"/>
    <w:rsid w:val="00B03CFA"/>
    <w:rsid w:val="00B04493"/>
    <w:rsid w:val="00B04C8C"/>
    <w:rsid w:val="00B06E7D"/>
    <w:rsid w:val="00B07572"/>
    <w:rsid w:val="00B076F2"/>
    <w:rsid w:val="00B11738"/>
    <w:rsid w:val="00B11A9F"/>
    <w:rsid w:val="00B1218A"/>
    <w:rsid w:val="00B130F6"/>
    <w:rsid w:val="00B14A11"/>
    <w:rsid w:val="00B15506"/>
    <w:rsid w:val="00B2016A"/>
    <w:rsid w:val="00B216A3"/>
    <w:rsid w:val="00B2190C"/>
    <w:rsid w:val="00B24FE4"/>
    <w:rsid w:val="00B2567B"/>
    <w:rsid w:val="00B26998"/>
    <w:rsid w:val="00B2749A"/>
    <w:rsid w:val="00B2766F"/>
    <w:rsid w:val="00B3032B"/>
    <w:rsid w:val="00B30986"/>
    <w:rsid w:val="00B30EB3"/>
    <w:rsid w:val="00B323B8"/>
    <w:rsid w:val="00B34B43"/>
    <w:rsid w:val="00B3575D"/>
    <w:rsid w:val="00B3578B"/>
    <w:rsid w:val="00B37B98"/>
    <w:rsid w:val="00B4063F"/>
    <w:rsid w:val="00B4220E"/>
    <w:rsid w:val="00B42B92"/>
    <w:rsid w:val="00B43914"/>
    <w:rsid w:val="00B439E8"/>
    <w:rsid w:val="00B443B0"/>
    <w:rsid w:val="00B45E05"/>
    <w:rsid w:val="00B46FF8"/>
    <w:rsid w:val="00B47C37"/>
    <w:rsid w:val="00B503C0"/>
    <w:rsid w:val="00B505D2"/>
    <w:rsid w:val="00B513A1"/>
    <w:rsid w:val="00B530D4"/>
    <w:rsid w:val="00B554DE"/>
    <w:rsid w:val="00B56046"/>
    <w:rsid w:val="00B56CC2"/>
    <w:rsid w:val="00B60173"/>
    <w:rsid w:val="00B60690"/>
    <w:rsid w:val="00B60DBD"/>
    <w:rsid w:val="00B61174"/>
    <w:rsid w:val="00B61246"/>
    <w:rsid w:val="00B6127E"/>
    <w:rsid w:val="00B63298"/>
    <w:rsid w:val="00B64F3B"/>
    <w:rsid w:val="00B65119"/>
    <w:rsid w:val="00B70603"/>
    <w:rsid w:val="00B7088A"/>
    <w:rsid w:val="00B709B2"/>
    <w:rsid w:val="00B71123"/>
    <w:rsid w:val="00B715D0"/>
    <w:rsid w:val="00B74EE3"/>
    <w:rsid w:val="00B751CF"/>
    <w:rsid w:val="00B75EDD"/>
    <w:rsid w:val="00B75FCC"/>
    <w:rsid w:val="00B764F0"/>
    <w:rsid w:val="00B76E85"/>
    <w:rsid w:val="00B776F9"/>
    <w:rsid w:val="00B77728"/>
    <w:rsid w:val="00B77785"/>
    <w:rsid w:val="00B8064E"/>
    <w:rsid w:val="00B8093D"/>
    <w:rsid w:val="00B81F85"/>
    <w:rsid w:val="00B82012"/>
    <w:rsid w:val="00B83542"/>
    <w:rsid w:val="00B840A1"/>
    <w:rsid w:val="00B8450F"/>
    <w:rsid w:val="00B853CC"/>
    <w:rsid w:val="00B86482"/>
    <w:rsid w:val="00B87355"/>
    <w:rsid w:val="00B8738F"/>
    <w:rsid w:val="00B87680"/>
    <w:rsid w:val="00B90F01"/>
    <w:rsid w:val="00B91EDA"/>
    <w:rsid w:val="00B92554"/>
    <w:rsid w:val="00B9323C"/>
    <w:rsid w:val="00B9352E"/>
    <w:rsid w:val="00B939A7"/>
    <w:rsid w:val="00B93EE6"/>
    <w:rsid w:val="00B94F97"/>
    <w:rsid w:val="00B9615F"/>
    <w:rsid w:val="00B9693B"/>
    <w:rsid w:val="00B96FE0"/>
    <w:rsid w:val="00B975DD"/>
    <w:rsid w:val="00BA1ADE"/>
    <w:rsid w:val="00BA1E33"/>
    <w:rsid w:val="00BA2113"/>
    <w:rsid w:val="00BA2ED0"/>
    <w:rsid w:val="00BA307E"/>
    <w:rsid w:val="00BA4DEB"/>
    <w:rsid w:val="00BA51D0"/>
    <w:rsid w:val="00BA52F0"/>
    <w:rsid w:val="00BA6B07"/>
    <w:rsid w:val="00BA6C86"/>
    <w:rsid w:val="00BA78C6"/>
    <w:rsid w:val="00BB0C37"/>
    <w:rsid w:val="00BB0EA5"/>
    <w:rsid w:val="00BB1393"/>
    <w:rsid w:val="00BB253E"/>
    <w:rsid w:val="00BB32A7"/>
    <w:rsid w:val="00BB45C5"/>
    <w:rsid w:val="00BC0497"/>
    <w:rsid w:val="00BC16A9"/>
    <w:rsid w:val="00BC19CD"/>
    <w:rsid w:val="00BC2AAE"/>
    <w:rsid w:val="00BC2B7E"/>
    <w:rsid w:val="00BC2F3C"/>
    <w:rsid w:val="00BC37EE"/>
    <w:rsid w:val="00BC3CE5"/>
    <w:rsid w:val="00BC4182"/>
    <w:rsid w:val="00BC4D41"/>
    <w:rsid w:val="00BC51BF"/>
    <w:rsid w:val="00BC5296"/>
    <w:rsid w:val="00BC750C"/>
    <w:rsid w:val="00BC76CC"/>
    <w:rsid w:val="00BC7721"/>
    <w:rsid w:val="00BC7C15"/>
    <w:rsid w:val="00BD005F"/>
    <w:rsid w:val="00BD084E"/>
    <w:rsid w:val="00BD1AB3"/>
    <w:rsid w:val="00BD294A"/>
    <w:rsid w:val="00BD34D4"/>
    <w:rsid w:val="00BD410D"/>
    <w:rsid w:val="00BD5063"/>
    <w:rsid w:val="00BD63DD"/>
    <w:rsid w:val="00BD6CB7"/>
    <w:rsid w:val="00BD7621"/>
    <w:rsid w:val="00BD7C34"/>
    <w:rsid w:val="00BD7EAC"/>
    <w:rsid w:val="00BE083A"/>
    <w:rsid w:val="00BE0E12"/>
    <w:rsid w:val="00BE1938"/>
    <w:rsid w:val="00BE2671"/>
    <w:rsid w:val="00BE2820"/>
    <w:rsid w:val="00BE3ABE"/>
    <w:rsid w:val="00BE47BC"/>
    <w:rsid w:val="00BE48FC"/>
    <w:rsid w:val="00BE55B6"/>
    <w:rsid w:val="00BE6B28"/>
    <w:rsid w:val="00BE7022"/>
    <w:rsid w:val="00BE7616"/>
    <w:rsid w:val="00BF1A5B"/>
    <w:rsid w:val="00BF3EFC"/>
    <w:rsid w:val="00BF5B0B"/>
    <w:rsid w:val="00BF5EFF"/>
    <w:rsid w:val="00BF7DDD"/>
    <w:rsid w:val="00C002B9"/>
    <w:rsid w:val="00C00DDC"/>
    <w:rsid w:val="00C01E5E"/>
    <w:rsid w:val="00C04239"/>
    <w:rsid w:val="00C044D6"/>
    <w:rsid w:val="00C07878"/>
    <w:rsid w:val="00C07C7F"/>
    <w:rsid w:val="00C1083F"/>
    <w:rsid w:val="00C11499"/>
    <w:rsid w:val="00C11598"/>
    <w:rsid w:val="00C12C6E"/>
    <w:rsid w:val="00C13334"/>
    <w:rsid w:val="00C13391"/>
    <w:rsid w:val="00C15192"/>
    <w:rsid w:val="00C15A20"/>
    <w:rsid w:val="00C16262"/>
    <w:rsid w:val="00C167DC"/>
    <w:rsid w:val="00C170ED"/>
    <w:rsid w:val="00C21597"/>
    <w:rsid w:val="00C218E9"/>
    <w:rsid w:val="00C2222A"/>
    <w:rsid w:val="00C22C02"/>
    <w:rsid w:val="00C26458"/>
    <w:rsid w:val="00C26D99"/>
    <w:rsid w:val="00C33F4C"/>
    <w:rsid w:val="00C346FF"/>
    <w:rsid w:val="00C3590E"/>
    <w:rsid w:val="00C36C13"/>
    <w:rsid w:val="00C37D47"/>
    <w:rsid w:val="00C41696"/>
    <w:rsid w:val="00C417E0"/>
    <w:rsid w:val="00C42787"/>
    <w:rsid w:val="00C42E58"/>
    <w:rsid w:val="00C437D7"/>
    <w:rsid w:val="00C438D0"/>
    <w:rsid w:val="00C46134"/>
    <w:rsid w:val="00C46437"/>
    <w:rsid w:val="00C4671E"/>
    <w:rsid w:val="00C46BE7"/>
    <w:rsid w:val="00C46C0D"/>
    <w:rsid w:val="00C471BC"/>
    <w:rsid w:val="00C47679"/>
    <w:rsid w:val="00C503D5"/>
    <w:rsid w:val="00C51379"/>
    <w:rsid w:val="00C51919"/>
    <w:rsid w:val="00C51998"/>
    <w:rsid w:val="00C52861"/>
    <w:rsid w:val="00C529BB"/>
    <w:rsid w:val="00C55C1D"/>
    <w:rsid w:val="00C55E9A"/>
    <w:rsid w:val="00C61C8C"/>
    <w:rsid w:val="00C63256"/>
    <w:rsid w:val="00C63589"/>
    <w:rsid w:val="00C63C66"/>
    <w:rsid w:val="00C652FF"/>
    <w:rsid w:val="00C6538B"/>
    <w:rsid w:val="00C65915"/>
    <w:rsid w:val="00C67881"/>
    <w:rsid w:val="00C74F9C"/>
    <w:rsid w:val="00C758B0"/>
    <w:rsid w:val="00C772D8"/>
    <w:rsid w:val="00C7735D"/>
    <w:rsid w:val="00C81601"/>
    <w:rsid w:val="00C8170F"/>
    <w:rsid w:val="00C822FE"/>
    <w:rsid w:val="00C83E10"/>
    <w:rsid w:val="00C8429A"/>
    <w:rsid w:val="00C8519D"/>
    <w:rsid w:val="00C851C9"/>
    <w:rsid w:val="00C860AE"/>
    <w:rsid w:val="00C866B3"/>
    <w:rsid w:val="00C870E3"/>
    <w:rsid w:val="00C87788"/>
    <w:rsid w:val="00C914BD"/>
    <w:rsid w:val="00C91D6F"/>
    <w:rsid w:val="00C9233E"/>
    <w:rsid w:val="00C92AA4"/>
    <w:rsid w:val="00C94DA8"/>
    <w:rsid w:val="00C95288"/>
    <w:rsid w:val="00C96668"/>
    <w:rsid w:val="00C96F18"/>
    <w:rsid w:val="00CA0D86"/>
    <w:rsid w:val="00CA183D"/>
    <w:rsid w:val="00CA19FF"/>
    <w:rsid w:val="00CA20A0"/>
    <w:rsid w:val="00CA293C"/>
    <w:rsid w:val="00CA2D72"/>
    <w:rsid w:val="00CA35EE"/>
    <w:rsid w:val="00CA3752"/>
    <w:rsid w:val="00CA3909"/>
    <w:rsid w:val="00CA3DAF"/>
    <w:rsid w:val="00CA4A7B"/>
    <w:rsid w:val="00CA546A"/>
    <w:rsid w:val="00CA58AD"/>
    <w:rsid w:val="00CA6136"/>
    <w:rsid w:val="00CA638A"/>
    <w:rsid w:val="00CA67B1"/>
    <w:rsid w:val="00CB07B7"/>
    <w:rsid w:val="00CB18E9"/>
    <w:rsid w:val="00CB1BF5"/>
    <w:rsid w:val="00CB43C0"/>
    <w:rsid w:val="00CB4885"/>
    <w:rsid w:val="00CB4E91"/>
    <w:rsid w:val="00CB5DF8"/>
    <w:rsid w:val="00CC003F"/>
    <w:rsid w:val="00CC122A"/>
    <w:rsid w:val="00CC25EF"/>
    <w:rsid w:val="00CC2916"/>
    <w:rsid w:val="00CC454F"/>
    <w:rsid w:val="00CC51DB"/>
    <w:rsid w:val="00CC6466"/>
    <w:rsid w:val="00CC6B2D"/>
    <w:rsid w:val="00CC7C19"/>
    <w:rsid w:val="00CD000A"/>
    <w:rsid w:val="00CD07E1"/>
    <w:rsid w:val="00CD0A34"/>
    <w:rsid w:val="00CD0F1A"/>
    <w:rsid w:val="00CD1202"/>
    <w:rsid w:val="00CD2B7B"/>
    <w:rsid w:val="00CD2D42"/>
    <w:rsid w:val="00CD34C2"/>
    <w:rsid w:val="00CD35BF"/>
    <w:rsid w:val="00CD3877"/>
    <w:rsid w:val="00CD3DAE"/>
    <w:rsid w:val="00CD4742"/>
    <w:rsid w:val="00CD4E4F"/>
    <w:rsid w:val="00CD5FE3"/>
    <w:rsid w:val="00CD7D72"/>
    <w:rsid w:val="00CD7F4A"/>
    <w:rsid w:val="00CE0843"/>
    <w:rsid w:val="00CE107E"/>
    <w:rsid w:val="00CE1197"/>
    <w:rsid w:val="00CE16AB"/>
    <w:rsid w:val="00CE1891"/>
    <w:rsid w:val="00CE374A"/>
    <w:rsid w:val="00CE47AF"/>
    <w:rsid w:val="00CE4DD9"/>
    <w:rsid w:val="00CE5969"/>
    <w:rsid w:val="00CE5B6D"/>
    <w:rsid w:val="00CE5F05"/>
    <w:rsid w:val="00CE66F9"/>
    <w:rsid w:val="00CE6AFD"/>
    <w:rsid w:val="00CE71E9"/>
    <w:rsid w:val="00CF0155"/>
    <w:rsid w:val="00CF0938"/>
    <w:rsid w:val="00CF2A3C"/>
    <w:rsid w:val="00CF3872"/>
    <w:rsid w:val="00CF57EF"/>
    <w:rsid w:val="00CF69E1"/>
    <w:rsid w:val="00CF747D"/>
    <w:rsid w:val="00CF7570"/>
    <w:rsid w:val="00CF7B07"/>
    <w:rsid w:val="00D00D8D"/>
    <w:rsid w:val="00D01398"/>
    <w:rsid w:val="00D01F22"/>
    <w:rsid w:val="00D02B22"/>
    <w:rsid w:val="00D02DC5"/>
    <w:rsid w:val="00D0455E"/>
    <w:rsid w:val="00D07581"/>
    <w:rsid w:val="00D0780B"/>
    <w:rsid w:val="00D07ACC"/>
    <w:rsid w:val="00D07BD5"/>
    <w:rsid w:val="00D10777"/>
    <w:rsid w:val="00D109C5"/>
    <w:rsid w:val="00D121D0"/>
    <w:rsid w:val="00D12385"/>
    <w:rsid w:val="00D124A4"/>
    <w:rsid w:val="00D12F4F"/>
    <w:rsid w:val="00D142D5"/>
    <w:rsid w:val="00D15419"/>
    <w:rsid w:val="00D1643C"/>
    <w:rsid w:val="00D16623"/>
    <w:rsid w:val="00D16B47"/>
    <w:rsid w:val="00D16CD7"/>
    <w:rsid w:val="00D16F9B"/>
    <w:rsid w:val="00D1735D"/>
    <w:rsid w:val="00D17D3E"/>
    <w:rsid w:val="00D17F9D"/>
    <w:rsid w:val="00D20010"/>
    <w:rsid w:val="00D2101E"/>
    <w:rsid w:val="00D215C4"/>
    <w:rsid w:val="00D22ECE"/>
    <w:rsid w:val="00D25974"/>
    <w:rsid w:val="00D25A8A"/>
    <w:rsid w:val="00D2611C"/>
    <w:rsid w:val="00D269E2"/>
    <w:rsid w:val="00D27766"/>
    <w:rsid w:val="00D30C65"/>
    <w:rsid w:val="00D333BA"/>
    <w:rsid w:val="00D33669"/>
    <w:rsid w:val="00D34373"/>
    <w:rsid w:val="00D37AB9"/>
    <w:rsid w:val="00D401EF"/>
    <w:rsid w:val="00D40730"/>
    <w:rsid w:val="00D42061"/>
    <w:rsid w:val="00D423BA"/>
    <w:rsid w:val="00D43C90"/>
    <w:rsid w:val="00D44D77"/>
    <w:rsid w:val="00D4533C"/>
    <w:rsid w:val="00D45372"/>
    <w:rsid w:val="00D46F70"/>
    <w:rsid w:val="00D50111"/>
    <w:rsid w:val="00D50989"/>
    <w:rsid w:val="00D50DCC"/>
    <w:rsid w:val="00D51409"/>
    <w:rsid w:val="00D51614"/>
    <w:rsid w:val="00D51A13"/>
    <w:rsid w:val="00D52342"/>
    <w:rsid w:val="00D523AD"/>
    <w:rsid w:val="00D539F2"/>
    <w:rsid w:val="00D53EDE"/>
    <w:rsid w:val="00D56FB7"/>
    <w:rsid w:val="00D57C66"/>
    <w:rsid w:val="00D57D29"/>
    <w:rsid w:val="00D57DD1"/>
    <w:rsid w:val="00D6347B"/>
    <w:rsid w:val="00D63575"/>
    <w:rsid w:val="00D65F45"/>
    <w:rsid w:val="00D66E6C"/>
    <w:rsid w:val="00D67574"/>
    <w:rsid w:val="00D70C0A"/>
    <w:rsid w:val="00D70ED9"/>
    <w:rsid w:val="00D71213"/>
    <w:rsid w:val="00D72519"/>
    <w:rsid w:val="00D733A7"/>
    <w:rsid w:val="00D73A4D"/>
    <w:rsid w:val="00D74B4F"/>
    <w:rsid w:val="00D762C2"/>
    <w:rsid w:val="00D8097E"/>
    <w:rsid w:val="00D8102F"/>
    <w:rsid w:val="00D813D6"/>
    <w:rsid w:val="00D82784"/>
    <w:rsid w:val="00D839FE"/>
    <w:rsid w:val="00D8408E"/>
    <w:rsid w:val="00D842F3"/>
    <w:rsid w:val="00D84D01"/>
    <w:rsid w:val="00D8527A"/>
    <w:rsid w:val="00D858F8"/>
    <w:rsid w:val="00D869BB"/>
    <w:rsid w:val="00D86E67"/>
    <w:rsid w:val="00D90E10"/>
    <w:rsid w:val="00D92496"/>
    <w:rsid w:val="00D929F4"/>
    <w:rsid w:val="00D941B4"/>
    <w:rsid w:val="00D94B54"/>
    <w:rsid w:val="00D953CA"/>
    <w:rsid w:val="00D964AC"/>
    <w:rsid w:val="00D96C6A"/>
    <w:rsid w:val="00DA1290"/>
    <w:rsid w:val="00DA1A61"/>
    <w:rsid w:val="00DA2586"/>
    <w:rsid w:val="00DA497E"/>
    <w:rsid w:val="00DA4A35"/>
    <w:rsid w:val="00DA6A37"/>
    <w:rsid w:val="00DA6FFF"/>
    <w:rsid w:val="00DA757E"/>
    <w:rsid w:val="00DA7D9F"/>
    <w:rsid w:val="00DB021D"/>
    <w:rsid w:val="00DB0292"/>
    <w:rsid w:val="00DB156B"/>
    <w:rsid w:val="00DB1595"/>
    <w:rsid w:val="00DB38B8"/>
    <w:rsid w:val="00DB3C2C"/>
    <w:rsid w:val="00DB3CC9"/>
    <w:rsid w:val="00DB4217"/>
    <w:rsid w:val="00DB447A"/>
    <w:rsid w:val="00DB4677"/>
    <w:rsid w:val="00DB57AA"/>
    <w:rsid w:val="00DB5865"/>
    <w:rsid w:val="00DB6595"/>
    <w:rsid w:val="00DC0B3A"/>
    <w:rsid w:val="00DC11BD"/>
    <w:rsid w:val="00DC2112"/>
    <w:rsid w:val="00DC2DB4"/>
    <w:rsid w:val="00DC3BE5"/>
    <w:rsid w:val="00DC429D"/>
    <w:rsid w:val="00DC4314"/>
    <w:rsid w:val="00DD0E55"/>
    <w:rsid w:val="00DD2A24"/>
    <w:rsid w:val="00DD3827"/>
    <w:rsid w:val="00DD3BB8"/>
    <w:rsid w:val="00DD5264"/>
    <w:rsid w:val="00DD53A0"/>
    <w:rsid w:val="00DD5999"/>
    <w:rsid w:val="00DD5EA7"/>
    <w:rsid w:val="00DD63E0"/>
    <w:rsid w:val="00DD68A0"/>
    <w:rsid w:val="00DD6BFC"/>
    <w:rsid w:val="00DD7ECA"/>
    <w:rsid w:val="00DE04C9"/>
    <w:rsid w:val="00DE205B"/>
    <w:rsid w:val="00DE2ABF"/>
    <w:rsid w:val="00DE3BEF"/>
    <w:rsid w:val="00DE4EBF"/>
    <w:rsid w:val="00DE51D7"/>
    <w:rsid w:val="00DE61CC"/>
    <w:rsid w:val="00DE6AA3"/>
    <w:rsid w:val="00DF016A"/>
    <w:rsid w:val="00DF11BD"/>
    <w:rsid w:val="00DF3903"/>
    <w:rsid w:val="00DF3ECC"/>
    <w:rsid w:val="00DF4D50"/>
    <w:rsid w:val="00DF5906"/>
    <w:rsid w:val="00DF69ED"/>
    <w:rsid w:val="00E0188C"/>
    <w:rsid w:val="00E02444"/>
    <w:rsid w:val="00E038DF"/>
    <w:rsid w:val="00E03C4D"/>
    <w:rsid w:val="00E0409D"/>
    <w:rsid w:val="00E0524E"/>
    <w:rsid w:val="00E0577B"/>
    <w:rsid w:val="00E05EC9"/>
    <w:rsid w:val="00E0621B"/>
    <w:rsid w:val="00E06981"/>
    <w:rsid w:val="00E06D4E"/>
    <w:rsid w:val="00E070DD"/>
    <w:rsid w:val="00E072D6"/>
    <w:rsid w:val="00E1176A"/>
    <w:rsid w:val="00E11A6B"/>
    <w:rsid w:val="00E16154"/>
    <w:rsid w:val="00E17119"/>
    <w:rsid w:val="00E2020A"/>
    <w:rsid w:val="00E20FDA"/>
    <w:rsid w:val="00E21086"/>
    <w:rsid w:val="00E225F1"/>
    <w:rsid w:val="00E22B37"/>
    <w:rsid w:val="00E22EF6"/>
    <w:rsid w:val="00E25080"/>
    <w:rsid w:val="00E276DA"/>
    <w:rsid w:val="00E279E6"/>
    <w:rsid w:val="00E30037"/>
    <w:rsid w:val="00E31986"/>
    <w:rsid w:val="00E32825"/>
    <w:rsid w:val="00E3292E"/>
    <w:rsid w:val="00E32A6E"/>
    <w:rsid w:val="00E332FB"/>
    <w:rsid w:val="00E35905"/>
    <w:rsid w:val="00E35932"/>
    <w:rsid w:val="00E362B8"/>
    <w:rsid w:val="00E364B1"/>
    <w:rsid w:val="00E36736"/>
    <w:rsid w:val="00E36EB7"/>
    <w:rsid w:val="00E373EF"/>
    <w:rsid w:val="00E37D07"/>
    <w:rsid w:val="00E40D79"/>
    <w:rsid w:val="00E434BE"/>
    <w:rsid w:val="00E437BD"/>
    <w:rsid w:val="00E44900"/>
    <w:rsid w:val="00E44C39"/>
    <w:rsid w:val="00E4527A"/>
    <w:rsid w:val="00E458F9"/>
    <w:rsid w:val="00E4644B"/>
    <w:rsid w:val="00E54C3B"/>
    <w:rsid w:val="00E5523F"/>
    <w:rsid w:val="00E55666"/>
    <w:rsid w:val="00E5736D"/>
    <w:rsid w:val="00E57866"/>
    <w:rsid w:val="00E6038B"/>
    <w:rsid w:val="00E60656"/>
    <w:rsid w:val="00E60DAB"/>
    <w:rsid w:val="00E61A6E"/>
    <w:rsid w:val="00E63590"/>
    <w:rsid w:val="00E645DA"/>
    <w:rsid w:val="00E64685"/>
    <w:rsid w:val="00E649B6"/>
    <w:rsid w:val="00E64D65"/>
    <w:rsid w:val="00E6500B"/>
    <w:rsid w:val="00E65ECC"/>
    <w:rsid w:val="00E662C7"/>
    <w:rsid w:val="00E670FF"/>
    <w:rsid w:val="00E67155"/>
    <w:rsid w:val="00E67408"/>
    <w:rsid w:val="00E677D6"/>
    <w:rsid w:val="00E67F45"/>
    <w:rsid w:val="00E70292"/>
    <w:rsid w:val="00E71BB9"/>
    <w:rsid w:val="00E721B1"/>
    <w:rsid w:val="00E74C62"/>
    <w:rsid w:val="00E74C91"/>
    <w:rsid w:val="00E751F6"/>
    <w:rsid w:val="00E754C6"/>
    <w:rsid w:val="00E75523"/>
    <w:rsid w:val="00E756CA"/>
    <w:rsid w:val="00E763F8"/>
    <w:rsid w:val="00E76640"/>
    <w:rsid w:val="00E76A64"/>
    <w:rsid w:val="00E818A7"/>
    <w:rsid w:val="00E81D60"/>
    <w:rsid w:val="00E82112"/>
    <w:rsid w:val="00E8223F"/>
    <w:rsid w:val="00E822DD"/>
    <w:rsid w:val="00E82977"/>
    <w:rsid w:val="00E82C6B"/>
    <w:rsid w:val="00E8495B"/>
    <w:rsid w:val="00E857DA"/>
    <w:rsid w:val="00E857E0"/>
    <w:rsid w:val="00E85B31"/>
    <w:rsid w:val="00E85EC4"/>
    <w:rsid w:val="00E90435"/>
    <w:rsid w:val="00E91B2F"/>
    <w:rsid w:val="00E91C79"/>
    <w:rsid w:val="00E92193"/>
    <w:rsid w:val="00E92AB9"/>
    <w:rsid w:val="00E939E3"/>
    <w:rsid w:val="00E93FE4"/>
    <w:rsid w:val="00E95AD8"/>
    <w:rsid w:val="00E979A7"/>
    <w:rsid w:val="00EA0C76"/>
    <w:rsid w:val="00EA228C"/>
    <w:rsid w:val="00EA3C05"/>
    <w:rsid w:val="00EA41F4"/>
    <w:rsid w:val="00EB0C76"/>
    <w:rsid w:val="00EB181C"/>
    <w:rsid w:val="00EB27CE"/>
    <w:rsid w:val="00EB494E"/>
    <w:rsid w:val="00EB5033"/>
    <w:rsid w:val="00EB597E"/>
    <w:rsid w:val="00EB620B"/>
    <w:rsid w:val="00EB77E3"/>
    <w:rsid w:val="00EC2B56"/>
    <w:rsid w:val="00EC3BD2"/>
    <w:rsid w:val="00EC467F"/>
    <w:rsid w:val="00EC68DC"/>
    <w:rsid w:val="00EC7161"/>
    <w:rsid w:val="00EC7313"/>
    <w:rsid w:val="00ED04E0"/>
    <w:rsid w:val="00ED1BA2"/>
    <w:rsid w:val="00ED2A7E"/>
    <w:rsid w:val="00ED3CE9"/>
    <w:rsid w:val="00ED4926"/>
    <w:rsid w:val="00ED6C3E"/>
    <w:rsid w:val="00ED7B2C"/>
    <w:rsid w:val="00ED7C47"/>
    <w:rsid w:val="00EE0AC5"/>
    <w:rsid w:val="00EE221B"/>
    <w:rsid w:val="00EE27EC"/>
    <w:rsid w:val="00EE367E"/>
    <w:rsid w:val="00EE4E69"/>
    <w:rsid w:val="00EE521A"/>
    <w:rsid w:val="00EE634E"/>
    <w:rsid w:val="00EE6EA7"/>
    <w:rsid w:val="00EF14FB"/>
    <w:rsid w:val="00EF1AAF"/>
    <w:rsid w:val="00EF1EA3"/>
    <w:rsid w:val="00EF34DB"/>
    <w:rsid w:val="00EF3AF3"/>
    <w:rsid w:val="00EF4B32"/>
    <w:rsid w:val="00EF590A"/>
    <w:rsid w:val="00EF6702"/>
    <w:rsid w:val="00EF6D45"/>
    <w:rsid w:val="00F00A4F"/>
    <w:rsid w:val="00F015D3"/>
    <w:rsid w:val="00F018B4"/>
    <w:rsid w:val="00F01D7B"/>
    <w:rsid w:val="00F02C9B"/>
    <w:rsid w:val="00F03821"/>
    <w:rsid w:val="00F04591"/>
    <w:rsid w:val="00F04DD6"/>
    <w:rsid w:val="00F05259"/>
    <w:rsid w:val="00F05DA8"/>
    <w:rsid w:val="00F06799"/>
    <w:rsid w:val="00F06D3C"/>
    <w:rsid w:val="00F07D5C"/>
    <w:rsid w:val="00F1081B"/>
    <w:rsid w:val="00F1158A"/>
    <w:rsid w:val="00F11A38"/>
    <w:rsid w:val="00F128B5"/>
    <w:rsid w:val="00F130A3"/>
    <w:rsid w:val="00F15C3E"/>
    <w:rsid w:val="00F15DCD"/>
    <w:rsid w:val="00F16F35"/>
    <w:rsid w:val="00F204B5"/>
    <w:rsid w:val="00F20E17"/>
    <w:rsid w:val="00F211FA"/>
    <w:rsid w:val="00F223D9"/>
    <w:rsid w:val="00F226E3"/>
    <w:rsid w:val="00F22BFB"/>
    <w:rsid w:val="00F2333A"/>
    <w:rsid w:val="00F23C77"/>
    <w:rsid w:val="00F23DBA"/>
    <w:rsid w:val="00F256F1"/>
    <w:rsid w:val="00F27952"/>
    <w:rsid w:val="00F30106"/>
    <w:rsid w:val="00F30FF6"/>
    <w:rsid w:val="00F317E6"/>
    <w:rsid w:val="00F31D64"/>
    <w:rsid w:val="00F368B3"/>
    <w:rsid w:val="00F3700B"/>
    <w:rsid w:val="00F37450"/>
    <w:rsid w:val="00F378AC"/>
    <w:rsid w:val="00F37D64"/>
    <w:rsid w:val="00F37E2A"/>
    <w:rsid w:val="00F41FAC"/>
    <w:rsid w:val="00F42BDD"/>
    <w:rsid w:val="00F42D2F"/>
    <w:rsid w:val="00F43A00"/>
    <w:rsid w:val="00F444B2"/>
    <w:rsid w:val="00F44E82"/>
    <w:rsid w:val="00F46836"/>
    <w:rsid w:val="00F46970"/>
    <w:rsid w:val="00F47029"/>
    <w:rsid w:val="00F47974"/>
    <w:rsid w:val="00F5038B"/>
    <w:rsid w:val="00F50624"/>
    <w:rsid w:val="00F517FD"/>
    <w:rsid w:val="00F51A84"/>
    <w:rsid w:val="00F52244"/>
    <w:rsid w:val="00F528CC"/>
    <w:rsid w:val="00F537DF"/>
    <w:rsid w:val="00F53FE2"/>
    <w:rsid w:val="00F54C8A"/>
    <w:rsid w:val="00F55943"/>
    <w:rsid w:val="00F56882"/>
    <w:rsid w:val="00F600FA"/>
    <w:rsid w:val="00F619BE"/>
    <w:rsid w:val="00F620AE"/>
    <w:rsid w:val="00F6608F"/>
    <w:rsid w:val="00F66554"/>
    <w:rsid w:val="00F66571"/>
    <w:rsid w:val="00F668CB"/>
    <w:rsid w:val="00F67B7D"/>
    <w:rsid w:val="00F67C04"/>
    <w:rsid w:val="00F71E84"/>
    <w:rsid w:val="00F74DAF"/>
    <w:rsid w:val="00F7509B"/>
    <w:rsid w:val="00F75807"/>
    <w:rsid w:val="00F7704A"/>
    <w:rsid w:val="00F80270"/>
    <w:rsid w:val="00F80C0B"/>
    <w:rsid w:val="00F81897"/>
    <w:rsid w:val="00F81F04"/>
    <w:rsid w:val="00F81FD2"/>
    <w:rsid w:val="00F825C7"/>
    <w:rsid w:val="00F83942"/>
    <w:rsid w:val="00F83E6E"/>
    <w:rsid w:val="00F8497D"/>
    <w:rsid w:val="00F86284"/>
    <w:rsid w:val="00F86AF8"/>
    <w:rsid w:val="00F8790C"/>
    <w:rsid w:val="00F92814"/>
    <w:rsid w:val="00F92838"/>
    <w:rsid w:val="00F9336A"/>
    <w:rsid w:val="00F94208"/>
    <w:rsid w:val="00F94471"/>
    <w:rsid w:val="00F946A2"/>
    <w:rsid w:val="00F9774D"/>
    <w:rsid w:val="00FA0552"/>
    <w:rsid w:val="00FA0920"/>
    <w:rsid w:val="00FA176D"/>
    <w:rsid w:val="00FA26CF"/>
    <w:rsid w:val="00FA2CE3"/>
    <w:rsid w:val="00FA2D1B"/>
    <w:rsid w:val="00FA2DFE"/>
    <w:rsid w:val="00FA38A4"/>
    <w:rsid w:val="00FA54AD"/>
    <w:rsid w:val="00FA62BB"/>
    <w:rsid w:val="00FB1F7D"/>
    <w:rsid w:val="00FB3A13"/>
    <w:rsid w:val="00FB4DBE"/>
    <w:rsid w:val="00FB79DD"/>
    <w:rsid w:val="00FC018E"/>
    <w:rsid w:val="00FC01D3"/>
    <w:rsid w:val="00FC056E"/>
    <w:rsid w:val="00FC1B94"/>
    <w:rsid w:val="00FC1E7B"/>
    <w:rsid w:val="00FC1EFD"/>
    <w:rsid w:val="00FC23EA"/>
    <w:rsid w:val="00FC3AB6"/>
    <w:rsid w:val="00FC3DF8"/>
    <w:rsid w:val="00FC4CAC"/>
    <w:rsid w:val="00FC4FD4"/>
    <w:rsid w:val="00FC5E24"/>
    <w:rsid w:val="00FC5E4E"/>
    <w:rsid w:val="00FC7D91"/>
    <w:rsid w:val="00FD0241"/>
    <w:rsid w:val="00FD0BF7"/>
    <w:rsid w:val="00FD1CB4"/>
    <w:rsid w:val="00FD28AC"/>
    <w:rsid w:val="00FD3B44"/>
    <w:rsid w:val="00FD5EDD"/>
    <w:rsid w:val="00FD798C"/>
    <w:rsid w:val="00FE082C"/>
    <w:rsid w:val="00FE334D"/>
    <w:rsid w:val="00FE3885"/>
    <w:rsid w:val="00FE3CDF"/>
    <w:rsid w:val="00FE40BF"/>
    <w:rsid w:val="00FE5442"/>
    <w:rsid w:val="00FE6D99"/>
    <w:rsid w:val="00FF0FC0"/>
    <w:rsid w:val="00FF1896"/>
    <w:rsid w:val="00FF1EDF"/>
    <w:rsid w:val="00FF2169"/>
    <w:rsid w:val="00FF510B"/>
    <w:rsid w:val="00FF5EDD"/>
    <w:rsid w:val="00FF61C0"/>
    <w:rsid w:val="00FF7018"/>
    <w:rsid w:val="00FF767D"/>
    <w:rsid w:val="00FF77FC"/>
    <w:rsid w:val="00FF7BAA"/>
    <w:rsid w:val="00FF7C3C"/>
    <w:rsid w:val="660E0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4B110F1-4D6A-4135-8E3D-3E689404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tabs>
        <w:tab w:val="left" w:pos="520"/>
        <w:tab w:val="right" w:leader="dot" w:pos="8296"/>
      </w:tabs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Chars="100" w:left="10" w:rightChars="100" w:right="100"/>
      <w:jc w:val="left"/>
    </w:pPr>
    <w:rPr>
      <w:rFonts w:ascii="Calibri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uiPriority w:val="99"/>
    <w:unhideWhenUsed/>
    <w:rPr>
      <w:color w:val="800080"/>
      <w:u w:val="single"/>
    </w:rPr>
  </w:style>
  <w:style w:type="character" w:styleId="aa">
    <w:name w:val="Hyperlink"/>
    <w:uiPriority w:val="99"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Courier" w:eastAsia="宋体" w:hAnsi="Courier" w:cs="Courier"/>
      <w:sz w:val="20"/>
      <w:szCs w:val="20"/>
    </w:rPr>
  </w:style>
  <w:style w:type="character" w:customStyle="1" w:styleId="Char2">
    <w:name w:val="页眉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prop">
    <w:name w:val="prop"/>
    <w:basedOn w:val="a0"/>
  </w:style>
  <w:style w:type="character" w:customStyle="1" w:styleId="q">
    <w:name w:val="q"/>
    <w:basedOn w:val="a0"/>
  </w:style>
  <w:style w:type="character" w:customStyle="1" w:styleId="string">
    <w:name w:val="string"/>
    <w:basedOn w:val="a0"/>
  </w:style>
  <w:style w:type="character" w:customStyle="1" w:styleId="num">
    <w:name w:val="num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ontenttitle">
    <w:name w:val="contenttitle"/>
    <w:basedOn w:val="a0"/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property">
    <w:name w:val="property"/>
    <w:basedOn w:val="a0"/>
  </w:style>
  <w:style w:type="character" w:customStyle="1" w:styleId="apple-converted-space">
    <w:name w:val="apple-converted-space"/>
    <w:basedOn w:val="a0"/>
  </w:style>
  <w:style w:type="character" w:customStyle="1" w:styleId="type-number">
    <w:name w:val="type-number"/>
    <w:basedOn w:val="a0"/>
  </w:style>
  <w:style w:type="character" w:customStyle="1" w:styleId="type-string">
    <w:name w:val="type-string"/>
    <w:basedOn w:val="a0"/>
  </w:style>
  <w:style w:type="character" w:customStyle="1" w:styleId="objectbox">
    <w:name w:val="objectbox"/>
    <w:basedOn w:val="a0"/>
  </w:style>
  <w:style w:type="character" w:customStyle="1" w:styleId="hljs-attribute">
    <w:name w:val="hljs-attribute"/>
    <w:basedOn w:val="a0"/>
  </w:style>
  <w:style w:type="character" w:customStyle="1" w:styleId="hljs-value">
    <w:name w:val="hljs-value"/>
    <w:basedOn w:val="a0"/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tp3.sinaimg.cn/1639054994/180/1251648107/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D77C3D-9645-4F80-AB6E-1893347E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3181</Words>
  <Characters>18138</Characters>
  <Application>Microsoft Office Word</Application>
  <DocSecurity>0</DocSecurity>
  <Lines>151</Lines>
  <Paragraphs>42</Paragraphs>
  <ScaleCrop>false</ScaleCrop>
  <Company>Microsoft</Company>
  <LinksUpToDate>false</LinksUpToDate>
  <CharactersWithSpaces>21277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yangjiguang</dc:creator>
  <cp:lastModifiedBy>x</cp:lastModifiedBy>
  <cp:revision>1038</cp:revision>
  <cp:lastPrinted>2014-12-11T06:53:00Z</cp:lastPrinted>
  <dcterms:created xsi:type="dcterms:W3CDTF">2015-11-09T01:26:00Z</dcterms:created>
  <dcterms:modified xsi:type="dcterms:W3CDTF">2017-03-14T02:48:00Z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